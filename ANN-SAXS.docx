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E95DB" w14:textId="77777777" w:rsidR="003B21EA" w:rsidRDefault="003B21EA" w:rsidP="003B21EA">
      <w:pPr>
        <w:pStyle w:val="NormalWeb"/>
      </w:pPr>
      <w:r>
        <w:rPr>
          <w:rStyle w:val="Strong"/>
          <w:lang w:val="en-US"/>
        </w:rPr>
        <w:t>Artificial n</w:t>
      </w:r>
      <w:r>
        <w:rPr>
          <w:rStyle w:val="Strong"/>
        </w:rPr>
        <w:t>eural networks for solution small angle scattering data analysis</w:t>
      </w:r>
      <w:r>
        <w:t xml:space="preserve"> </w:t>
      </w:r>
    </w:p>
    <w:p w14:paraId="42A7BBD7" w14:textId="77777777" w:rsidR="003B21EA" w:rsidRDefault="003B21EA" w:rsidP="003B21EA">
      <w:pPr>
        <w:pStyle w:val="NormalWeb"/>
      </w:pPr>
      <w:r>
        <w:rPr>
          <w:rStyle w:val="Emphasis"/>
        </w:rPr>
        <w:t>Abstract</w:t>
      </w:r>
      <w:r>
        <w:t xml:space="preserve"> </w:t>
      </w:r>
    </w:p>
    <w:p w14:paraId="37DDF34F" w14:textId="03108F19" w:rsidR="003B21EA" w:rsidRDefault="003B21EA" w:rsidP="003B21EA">
      <w:pPr>
        <w:pStyle w:val="NormalWeb"/>
      </w:pPr>
      <w:r>
        <w:t>We propose a novel method of SAXS data analysis based on the application of interconnected neural networks (perceptrons). For</w:t>
      </w:r>
      <w:r w:rsidRPr="00F2100A">
        <w:rPr>
          <w:lang w:val="en-US"/>
        </w:rPr>
        <w:t xml:space="preserve"> </w:t>
      </w:r>
      <w:r>
        <w:rPr>
          <w:lang w:val="en-US"/>
        </w:rPr>
        <w:t>a</w:t>
      </w:r>
      <w:r>
        <w:t xml:space="preserve"> given experimental data from proteins, RNA, or DNA our stack of networks evaluates</w:t>
      </w:r>
      <w:r>
        <w:rPr>
          <w:lang w:val="en-US"/>
        </w:rPr>
        <w:t xml:space="preserve"> model-free parameters:</w:t>
      </w:r>
      <w:r>
        <w:t xml:space="preserve"> </w:t>
      </w:r>
      <w:r w:rsidR="006E7AF1">
        <w:rPr>
          <w:lang w:val="en-US"/>
        </w:rPr>
        <w:t>molecular weight</w:t>
      </w:r>
      <w:r>
        <w:t xml:space="preserve">, </w:t>
      </w:r>
      <w:r w:rsidR="006E7AF1">
        <w:rPr>
          <w:lang w:val="en-US"/>
        </w:rPr>
        <w:t>maximum intraparticle distance</w:t>
      </w:r>
      <w:r>
        <w:t xml:space="preserve">, </w:t>
      </w:r>
      <w:r w:rsidR="006E7AF1">
        <w:t xml:space="preserve">a </w:t>
      </w:r>
      <w:r w:rsidR="006E7AF1">
        <w:rPr>
          <w:lang w:val="en-US"/>
        </w:rPr>
        <w:t>radius of gyration,</w:t>
      </w:r>
      <w:r>
        <w:rPr>
          <w:lang w:val="en-US"/>
        </w:rPr>
        <w:t xml:space="preserve"> pair-distance distribution function</w:t>
      </w:r>
      <w:r>
        <w:t xml:space="preserve"> p(r)</w:t>
      </w:r>
      <w:r>
        <w:rPr>
          <w:lang w:val="en-US"/>
        </w:rPr>
        <w:t>,</w:t>
      </w:r>
      <w:r>
        <w:t xml:space="preserve"> and a noise-free scattering curve. This completely automatic approach has proved to be robust against experimental errors, applicable to data from particles of various nature, size, and shape. The method was implemented as a publicly available web service with a graphical interface, providing the possibility to inspect and download the results (</w:t>
      </w:r>
      <w:hyperlink r:id="rId4" w:tgtFrame="_blank" w:history="1">
        <w:r>
          <w:rPr>
            <w:rStyle w:val="Hyperlink"/>
          </w:rPr>
          <w:t>https://dara.embl-hamburg.de/gnnom.php</w:t>
        </w:r>
      </w:hyperlink>
      <w:r>
        <w:t xml:space="preserve">). </w:t>
      </w:r>
    </w:p>
    <w:p w14:paraId="58CBED1F" w14:textId="77777777" w:rsidR="003B21EA" w:rsidRDefault="003B21EA" w:rsidP="003B21EA">
      <w:pPr>
        <w:pStyle w:val="NormalWeb"/>
      </w:pPr>
      <w:r>
        <w:rPr>
          <w:rStyle w:val="Emphasis"/>
        </w:rPr>
        <w:t>Introduction</w:t>
      </w:r>
      <w:r>
        <w:t xml:space="preserve"> </w:t>
      </w:r>
    </w:p>
    <w:p w14:paraId="505704FE" w14:textId="21CF7F08" w:rsidR="009D5975" w:rsidRDefault="003B21EA" w:rsidP="003B21EA">
      <w:pPr>
        <w:pStyle w:val="NormalWeb"/>
        <w:rPr>
          <w:lang w:val="en-US"/>
        </w:rPr>
      </w:pPr>
      <w:r>
        <w:t>Small-angle scattering (SAS) of X-rays and neutrons from biological macromolecules in solution is a powerful tool, providing information on molecular structures and dynamics under a wide range of conditions [</w:t>
      </w:r>
      <w:r w:rsidR="00F2100A">
        <w:rPr>
          <w:lang w:val="en-US"/>
        </w:rPr>
        <w:t>Grawert &amp; Svergun</w:t>
      </w:r>
      <w:r>
        <w:t>, 20</w:t>
      </w:r>
      <w:r w:rsidR="00F2100A">
        <w:rPr>
          <w:lang w:val="en-US"/>
        </w:rPr>
        <w:t>20</w:t>
      </w:r>
      <w:r>
        <w:t>; Koch, 2003</w:t>
      </w:r>
      <w:r w:rsidR="00F2100A">
        <w:rPr>
          <w:lang w:val="en-US"/>
        </w:rPr>
        <w:t>; Glatter &amp; Kratky, 1982</w:t>
      </w:r>
      <w:r>
        <w:t xml:space="preserve">]. Due to relatively soft requirements to sample preparation for SAS experiment and to the intense development of synchrotron radiation sources, the technique became high throughput and publicly available even to the non-specialists in the area. Despite the huge success in </w:t>
      </w:r>
      <w:r w:rsidR="00880815">
        <w:t xml:space="preserve">the </w:t>
      </w:r>
      <w:r>
        <w:t>development of data analysis software [ATSAS, SASTBX (J. Appl. Cryst. (2012). 45, 587-593)</w:t>
      </w:r>
      <w:r w:rsidR="00F2100A">
        <w:rPr>
          <w:lang w:val="en-US"/>
        </w:rPr>
        <w:t>, BioXTAS</w:t>
      </w:r>
      <w:r>
        <w:t>], calculation of crucial primary SAXS-derived parameters such as radius of gyration Rg, maximum intraparticle distance Dmax, molecular weight MW</w:t>
      </w:r>
      <w:r w:rsidR="00880815">
        <w:t>,</w:t>
      </w:r>
      <w:r>
        <w:t xml:space="preserve"> and pair-distance distribution function p(r) still strongly depends on the quality of the experimental data and sometimes stays non-trivial task. The p(r) function represents a histogram of distances between pairs of points in the particle, weighted by the product of their scattering contrasts</w:t>
      </w:r>
      <w:r w:rsidR="00F2100A">
        <w:rPr>
          <w:lang w:val="en-US"/>
        </w:rPr>
        <w:t xml:space="preserve"> [Glatter &amp; Kratky, 1982]</w:t>
      </w:r>
      <w:r>
        <w:t xml:space="preserve">. Mathematically, the p(r) function is </w:t>
      </w:r>
      <w:r w:rsidR="00882BD1">
        <w:rPr>
          <w:lang w:val="en-US"/>
        </w:rPr>
        <w:t>closely related</w:t>
      </w:r>
      <w:r w:rsidR="001E579E">
        <w:rPr>
          <w:lang w:val="en-US"/>
        </w:rPr>
        <w:t xml:space="preserve"> </w:t>
      </w:r>
      <w:r w:rsidR="00880815">
        <w:rPr>
          <w:lang w:val="en-US"/>
        </w:rPr>
        <w:t>to</w:t>
      </w:r>
      <w:r>
        <w:t xml:space="preserve"> the scattering intensity versus the momentum transfer </w:t>
      </w:r>
      <w:r w:rsidR="00882BD1">
        <w:rPr>
          <w:lang w:val="en-US"/>
        </w:rPr>
        <w:t xml:space="preserve">I(s) </w:t>
      </w:r>
      <w:r w:rsidR="001E579E">
        <w:rPr>
          <w:lang w:val="en-US"/>
        </w:rPr>
        <w:t xml:space="preserve">via well-known transformation </w:t>
      </w:r>
      <w:r w:rsidR="009D5975">
        <w:rPr>
          <w:lang w:val="en-US"/>
        </w:rPr>
        <w:t>[Debye, 1915]:</w:t>
      </w:r>
    </w:p>
    <w:p w14:paraId="5C8EEDCE" w14:textId="4E2A4DB5" w:rsidR="009D5975" w:rsidRDefault="001E579E" w:rsidP="001E579E">
      <w:pPr>
        <w:pStyle w:val="NormalWeb"/>
        <w:jc w:val="right"/>
        <w:rPr>
          <w:lang w:val="en-US"/>
        </w:rPr>
      </w:pPr>
      <m:oMath>
        <m:r>
          <w:rPr>
            <w:rFonts w:ascii="Cambria Math" w:hAnsi="Cambria Math"/>
            <w:lang w:val="en-US"/>
          </w:rPr>
          <m:t>I</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max</m:t>
                </m:r>
              </m:sub>
            </m:sSub>
          </m:sup>
          <m:e>
            <m:r>
              <w:rPr>
                <w:rFonts w:ascii="Cambria Math" w:hAnsi="Cambria Math"/>
                <w:lang w:val="en-US"/>
              </w:rPr>
              <m:t>p(r)</m:t>
            </m:r>
            <m:f>
              <m:fPr>
                <m:ctrlPr>
                  <w:rPr>
                    <w:rFonts w:ascii="Cambria Math" w:hAnsi="Cambria Math"/>
                    <w:i/>
                    <w:lang w:val="en-US"/>
                  </w:rPr>
                </m:ctrlPr>
              </m:fPr>
              <m:num>
                <m:r>
                  <m:rPr>
                    <m:sty m:val="p"/>
                  </m:rPr>
                  <w:rPr>
                    <w:rFonts w:ascii="Cambria Math" w:hAnsi="Cambria Math"/>
                    <w:lang w:val="en-US"/>
                  </w:rPr>
                  <m:t>sin⁡</m:t>
                </m:r>
                <m:r>
                  <w:rPr>
                    <w:rFonts w:ascii="Cambria Math" w:hAnsi="Cambria Math"/>
                    <w:lang w:val="en-US"/>
                  </w:rPr>
                  <m:t>(sr)</m:t>
                </m:r>
              </m:num>
              <m:den>
                <m:r>
                  <w:rPr>
                    <w:rFonts w:ascii="Cambria Math" w:hAnsi="Cambria Math"/>
                    <w:lang w:val="en-US"/>
                  </w:rPr>
                  <m:t>sr</m:t>
                </m:r>
              </m:den>
            </m:f>
            <m:r>
              <w:rPr>
                <w:rFonts w:ascii="Cambria Math" w:hAnsi="Cambria Math"/>
                <w:lang w:val="en-US"/>
              </w:rPr>
              <m:t>dr</m:t>
            </m:r>
          </m:e>
        </m:nary>
      </m:oMath>
      <w:r>
        <w:rPr>
          <w:lang w:val="en-US"/>
        </w:rPr>
        <w:t xml:space="preserve"> </w:t>
      </w:r>
      <w:r>
        <w:rPr>
          <w:lang w:val="en-US"/>
        </w:rPr>
        <w:tab/>
      </w:r>
      <w:r>
        <w:rPr>
          <w:lang w:val="en-US"/>
        </w:rPr>
        <w:tab/>
      </w:r>
      <w:r>
        <w:rPr>
          <w:lang w:val="en-US"/>
        </w:rPr>
        <w:tab/>
      </w:r>
      <w:r>
        <w:rPr>
          <w:lang w:val="en-US"/>
        </w:rPr>
        <w:tab/>
      </w:r>
      <w:r>
        <w:rPr>
          <w:lang w:val="en-US"/>
        </w:rPr>
        <w:tab/>
        <w:t>(1)</w:t>
      </w:r>
    </w:p>
    <w:p w14:paraId="73EB0BAF" w14:textId="2D534F03" w:rsidR="001E579E" w:rsidRDefault="001E579E" w:rsidP="001E579E">
      <w:pPr>
        <w:pStyle w:val="NormalWeb"/>
        <w:jc w:val="right"/>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r</m:t>
            </m:r>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2</m:t>
                </m:r>
              </m:sup>
            </m:sSup>
          </m:den>
        </m:f>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sI</m:t>
            </m:r>
            <m:r>
              <w:rPr>
                <w:rFonts w:ascii="Cambria Math" w:hAnsi="Cambria Math"/>
                <w:lang w:val="en-US"/>
              </w:rPr>
              <m:t>(</m:t>
            </m:r>
            <m:r>
              <w:rPr>
                <w:rFonts w:ascii="Cambria Math" w:hAnsi="Cambria Math"/>
                <w:lang w:val="en-US"/>
              </w:rPr>
              <m:t>s</m:t>
            </m:r>
            <m:r>
              <w:rPr>
                <w:rFonts w:ascii="Cambria Math" w:hAnsi="Cambria Math"/>
                <w:lang w:val="en-US"/>
              </w:rPr>
              <m:t>)</m:t>
            </m:r>
            <m:r>
              <m:rPr>
                <m:sty m:val="p"/>
              </m:rPr>
              <w:rPr>
                <w:rFonts w:ascii="Cambria Math" w:hAnsi="Cambria Math"/>
                <w:lang w:val="en-US"/>
              </w:rPr>
              <m:t>sin</m:t>
            </m:r>
            <m:r>
              <w:rPr>
                <w:rFonts w:ascii="Cambria Math" w:hAnsi="Cambria Math"/>
                <w:lang w:val="en-US"/>
              </w:rPr>
              <m:t>(sr)</m:t>
            </m:r>
            <m:r>
              <w:rPr>
                <w:rFonts w:ascii="Cambria Math" w:hAnsi="Cambria Math"/>
                <w:lang w:val="en-US"/>
              </w:rPr>
              <m:t>d</m:t>
            </m:r>
            <m:r>
              <w:rPr>
                <w:rFonts w:ascii="Cambria Math" w:hAnsi="Cambria Math"/>
                <w:lang w:val="en-US"/>
              </w:rPr>
              <m:t>s</m:t>
            </m:r>
          </m:e>
        </m:nary>
      </m:oMath>
      <w:r>
        <w:rPr>
          <w:lang w:val="en-US"/>
        </w:rPr>
        <w:t xml:space="preserve"> </w:t>
      </w:r>
      <w:r>
        <w:rPr>
          <w:lang w:val="en-US"/>
        </w:rPr>
        <w:tab/>
      </w:r>
      <w:r>
        <w:rPr>
          <w:lang w:val="en-US"/>
        </w:rPr>
        <w:tab/>
      </w:r>
      <w:r>
        <w:rPr>
          <w:lang w:val="en-US"/>
        </w:rPr>
        <w:tab/>
      </w:r>
      <w:r>
        <w:rPr>
          <w:lang w:val="en-US"/>
        </w:rPr>
        <w:tab/>
        <w:t>(2)</w:t>
      </w:r>
    </w:p>
    <w:p w14:paraId="2E36AB28" w14:textId="77777777" w:rsidR="00880815" w:rsidRDefault="003B21EA" w:rsidP="003B21EA">
      <w:pPr>
        <w:pStyle w:val="NormalWeb"/>
      </w:pPr>
      <w:bookmarkStart w:id="0" w:name="_GoBack"/>
      <w:bookmarkEnd w:id="0"/>
      <w:r>
        <w:t xml:space="preserve">The limited angular range of </w:t>
      </w:r>
      <w:r w:rsidR="00F2100A">
        <w:rPr>
          <w:lang w:val="en-US"/>
        </w:rPr>
        <w:t xml:space="preserve">discretely </w:t>
      </w:r>
      <w:r>
        <w:t xml:space="preserve">recorded experimental data, as well as the presence of experimental noise, makes the evaluation of p(r) an ill-posed problem. As estimation of Dmax, as well as reconstruction of a macromolecular model is typically based on the p(r) function, therefore it is crucial to reliably and non-ambiguously compute p(r) from available experimental data. Attempts to solve this problem by </w:t>
      </w:r>
      <w:r w:rsidR="00F2100A">
        <w:rPr>
          <w:lang w:val="en-US"/>
        </w:rPr>
        <w:t xml:space="preserve">so-called </w:t>
      </w:r>
      <w:r>
        <w:t xml:space="preserve">indirect Fourier transformation (IFT) have been </w:t>
      </w:r>
      <w:r w:rsidR="00F2100A">
        <w:rPr>
          <w:lang w:val="en-US"/>
        </w:rPr>
        <w:t>originally propos</w:t>
      </w:r>
      <w:r>
        <w:t>ed by Glatter [</w:t>
      </w:r>
      <w:r w:rsidR="00880815">
        <w:rPr>
          <w:lang w:val="en-US"/>
        </w:rPr>
        <w:t>Glatter, 1977</w:t>
      </w:r>
      <w:r>
        <w:t>],</w:t>
      </w:r>
      <w:r w:rsidR="00F2100A">
        <w:rPr>
          <w:lang w:val="en-US"/>
        </w:rPr>
        <w:t xml:space="preserve"> and further developed by</w:t>
      </w:r>
      <w:r>
        <w:t xml:space="preserve"> Svergun [</w:t>
      </w:r>
      <w:r w:rsidR="00880815">
        <w:rPr>
          <w:lang w:val="en-US"/>
        </w:rPr>
        <w:t>Svergun, 1992</w:t>
      </w:r>
      <w:r>
        <w:t>]</w:t>
      </w:r>
      <w:r w:rsidR="00F2100A">
        <w:rPr>
          <w:lang w:val="en-US"/>
        </w:rPr>
        <w:t xml:space="preserve"> and</w:t>
      </w:r>
      <w:r>
        <w:t xml:space="preserve"> </w:t>
      </w:r>
      <w:r w:rsidR="00880815">
        <w:rPr>
          <w:lang w:val="en-US"/>
        </w:rPr>
        <w:t xml:space="preserve">Hansen </w:t>
      </w:r>
      <w:r>
        <w:t>[</w:t>
      </w:r>
      <w:r w:rsidR="00F2100A">
        <w:rPr>
          <w:lang w:val="en-US"/>
        </w:rPr>
        <w:t>Vestergaard</w:t>
      </w:r>
      <w:r w:rsidR="00880815">
        <w:rPr>
          <w:lang w:val="en-US"/>
        </w:rPr>
        <w:t xml:space="preserve"> </w:t>
      </w:r>
      <w:r w:rsidR="009D5975">
        <w:rPr>
          <w:lang w:val="en-US"/>
        </w:rPr>
        <w:t>&amp; Hansen, 2012</w:t>
      </w:r>
      <w:r>
        <w:t xml:space="preserve">]. </w:t>
      </w:r>
      <w:r w:rsidR="00880815">
        <w:rPr>
          <w:lang w:val="en-US"/>
        </w:rPr>
        <w:t xml:space="preserve">In IFT approach a guess on the Dmax must be given, a p(r) function is expressed as a sum of some functions (e.g. cubic splines), and a classical regularization procedure [Tikhonov, 1943] is applied such that i) p(r) agrees to experimental data and ii) ensuring satisfaction to the imposed constraints. Most commonly it is a constraint on the smoothness of p(r), allowing to reduce/remove termination effect. </w:t>
      </w:r>
      <w:r>
        <w:t>However, in all of these approaches</w:t>
      </w:r>
      <w:r w:rsidR="00880815">
        <w:t>,</w:t>
      </w:r>
      <w:r>
        <w:t xml:space="preserve"> the choice of the final solution remains a subjective criterion left to the discretion of the user. </w:t>
      </w:r>
    </w:p>
    <w:p w14:paraId="2254ACC8" w14:textId="1AF69D51" w:rsidR="003B21EA" w:rsidRPr="00880815" w:rsidRDefault="00880815" w:rsidP="003B21EA">
      <w:pPr>
        <w:pStyle w:val="NormalWeb"/>
        <w:rPr>
          <w:lang w:val="en-US"/>
        </w:rPr>
      </w:pPr>
      <w:r>
        <w:rPr>
          <w:lang w:val="en-US"/>
        </w:rPr>
        <w:t xml:space="preserve">  </w:t>
      </w:r>
      <w:r w:rsidR="003B21EA">
        <w:t xml:space="preserve">Recently, artificial intelligence (AI) technologies </w:t>
      </w:r>
      <w:r>
        <w:rPr>
          <w:lang w:val="en-US"/>
        </w:rPr>
        <w:t xml:space="preserve">applied to </w:t>
      </w:r>
      <w:r w:rsidR="00C23573">
        <w:rPr>
          <w:lang w:val="en-US"/>
        </w:rPr>
        <w:t>structural</w:t>
      </w:r>
      <w:r>
        <w:rPr>
          <w:lang w:val="en-US"/>
        </w:rPr>
        <w:t xml:space="preserve"> biology </w:t>
      </w:r>
      <w:r w:rsidR="003B21EA">
        <w:t>have experienced a sudden leap with regard not only to the business and industrial applications but also to academic research [</w:t>
      </w:r>
      <w:r>
        <w:rPr>
          <w:lang w:val="en-US"/>
        </w:rPr>
        <w:t>Senior et al, 2019</w:t>
      </w:r>
      <w:r w:rsidR="003B21EA">
        <w:t>]</w:t>
      </w:r>
      <w:r>
        <w:rPr>
          <w:lang w:val="en-US"/>
        </w:rPr>
        <w:t>, [Armenteros et al, 2019], [Liu et al, 2020]</w:t>
      </w:r>
      <w:r w:rsidR="003B21EA">
        <w:t xml:space="preserve">. We propose a </w:t>
      </w:r>
      <w:r w:rsidR="003B21EA">
        <w:lastRenderedPageBreak/>
        <w:t xml:space="preserve">novel method of SAXS data analysis based on state-of-the-art machine learning principles. We employed </w:t>
      </w:r>
      <w:r>
        <w:rPr>
          <w:lang w:val="en-US"/>
        </w:rPr>
        <w:t>a stack of interconnected</w:t>
      </w:r>
      <w:r w:rsidR="003B21EA">
        <w:t xml:space="preserve"> neural networks trained o</w:t>
      </w:r>
      <w:r>
        <w:rPr>
          <w:lang w:val="en-US"/>
        </w:rPr>
        <w:t xml:space="preserve">n </w:t>
      </w:r>
      <w:r w:rsidR="00F13351">
        <w:rPr>
          <w:lang w:val="en-US"/>
        </w:rPr>
        <w:t>synthetic</w:t>
      </w:r>
      <w:r w:rsidR="003B21EA">
        <w:t xml:space="preserve"> SAXS data </w:t>
      </w:r>
      <w:r>
        <w:rPr>
          <w:lang w:val="en-US"/>
        </w:rPr>
        <w:t>from thousands of models from PDB databank [Berman et al, 2000]</w:t>
      </w:r>
      <w:r w:rsidR="003B21EA">
        <w:t xml:space="preserve"> to perform principal data analysis. For</w:t>
      </w:r>
      <w:r>
        <w:rPr>
          <w:lang w:val="en-US"/>
        </w:rPr>
        <w:t xml:space="preserve"> a</w:t>
      </w:r>
      <w:r w:rsidR="003B21EA">
        <w:t xml:space="preserve"> given experimental data from proteins, RNA</w:t>
      </w:r>
      <w:r>
        <w:t>,</w:t>
      </w:r>
      <w:r w:rsidR="003B21EA">
        <w:t xml:space="preserve"> or DNA our stack of networks </w:t>
      </w:r>
      <w:r>
        <w:rPr>
          <w:lang w:val="en-US"/>
        </w:rPr>
        <w:t xml:space="preserve">independently </w:t>
      </w:r>
      <w:r w:rsidR="003B21EA">
        <w:t xml:space="preserve">evaluates </w:t>
      </w:r>
      <w:r w:rsidR="005208A3">
        <w:rPr>
          <w:lang w:val="en-US"/>
        </w:rPr>
        <w:t xml:space="preserve">overall parameters: </w:t>
      </w:r>
      <w:r>
        <w:rPr>
          <w:lang w:val="en-US"/>
        </w:rPr>
        <w:t>molecular weight (MW),</w:t>
      </w:r>
      <w:r w:rsidR="003B21EA">
        <w:t xml:space="preserve"> Dmax, </w:t>
      </w:r>
      <w:r>
        <w:rPr>
          <w:lang w:val="en-US"/>
        </w:rPr>
        <w:t>Rg</w:t>
      </w:r>
      <w:r w:rsidR="005208A3">
        <w:rPr>
          <w:lang w:val="en-US"/>
        </w:rPr>
        <w:t>; as well as</w:t>
      </w:r>
      <w:r w:rsidR="003B21EA">
        <w:t xml:space="preserve"> p(r)</w:t>
      </w:r>
      <w:r w:rsidR="005208A3">
        <w:rPr>
          <w:lang w:val="en-US"/>
        </w:rPr>
        <w:t xml:space="preserve"> function</w:t>
      </w:r>
      <w:r w:rsidR="003B21EA">
        <w:t xml:space="preserve"> and a noise-free scattering curve. </w:t>
      </w:r>
      <w:r>
        <w:rPr>
          <w:lang w:val="en-US"/>
        </w:rPr>
        <w:t xml:space="preserve">Here we demonstrate the robustness of </w:t>
      </w:r>
      <w:r w:rsidR="00F13351">
        <w:rPr>
          <w:lang w:val="en-US"/>
        </w:rPr>
        <w:t>the novel</w:t>
      </w:r>
      <w:r>
        <w:rPr>
          <w:lang w:val="en-US"/>
        </w:rPr>
        <w:t xml:space="preserve"> method and </w:t>
      </w:r>
      <w:r w:rsidR="00F13351">
        <w:rPr>
          <w:lang w:val="en-US"/>
        </w:rPr>
        <w:t>test</w:t>
      </w:r>
      <w:r>
        <w:rPr>
          <w:lang w:val="en-US"/>
        </w:rPr>
        <w:t xml:space="preserve"> predicted parameters against those estimated by well-established </w:t>
      </w:r>
      <w:r w:rsidR="003B21EA">
        <w:t>independent methods</w:t>
      </w:r>
      <w:r>
        <w:rPr>
          <w:lang w:val="en-US"/>
        </w:rPr>
        <w:t>.</w:t>
      </w:r>
      <w:r w:rsidR="003B21EA">
        <w:t xml:space="preserve"> This completely automatic approach has proved to be robust against experimental errors</w:t>
      </w:r>
      <w:r>
        <w:rPr>
          <w:lang w:val="en-US"/>
        </w:rPr>
        <w:t xml:space="preserve"> and</w:t>
      </w:r>
      <w:r w:rsidR="003B21EA">
        <w:t xml:space="preserve"> applicable to data from particles of various </w:t>
      </w:r>
      <w:r>
        <w:rPr>
          <w:lang w:val="en-US"/>
        </w:rPr>
        <w:t xml:space="preserve">chemical </w:t>
      </w:r>
      <w:r w:rsidR="003B21EA">
        <w:t>nature, size, and shape. The method was implemented as a publicly available web service with a graphical interface, providing the possibility to inspect and download the results (</w:t>
      </w:r>
      <w:hyperlink r:id="rId5" w:tgtFrame="_blank" w:history="1">
        <w:r w:rsidR="003B21EA">
          <w:rPr>
            <w:rStyle w:val="Hyperlink"/>
          </w:rPr>
          <w:t>https://dara.embl-hamburg.de/gnnom.php</w:t>
        </w:r>
      </w:hyperlink>
      <w:r w:rsidR="003B21EA">
        <w:t>).</w:t>
      </w:r>
    </w:p>
    <w:p w14:paraId="1FDB551D" w14:textId="0853E3F9" w:rsidR="00816DA2" w:rsidRDefault="003B21EA" w:rsidP="00880815">
      <w:pPr>
        <w:pStyle w:val="NormalWeb"/>
      </w:pPr>
      <w:r>
        <w:rPr>
          <w:rStyle w:val="Emphasis"/>
        </w:rPr>
        <w:t>Methods:</w:t>
      </w:r>
      <w:r>
        <w:t xml:space="preserve"> </w:t>
      </w:r>
    </w:p>
    <w:p w14:paraId="74A3F5F4" w14:textId="7C87CB3E" w:rsidR="00122AC4" w:rsidRDefault="00BE7317" w:rsidP="00880815">
      <w:pPr>
        <w:pStyle w:val="NormalWeb"/>
        <w:rPr>
          <w:lang w:val="en-US"/>
        </w:rPr>
      </w:pPr>
      <w:r w:rsidRPr="00BE7317">
        <w:rPr>
          <w:b/>
          <w:bCs/>
          <w:lang w:val="en-US"/>
        </w:rPr>
        <w:t>Training set</w:t>
      </w:r>
      <w:r>
        <w:rPr>
          <w:lang w:val="en-US"/>
        </w:rPr>
        <w:t xml:space="preserve">. In order to train the neural networks on the most realistic data set, we </w:t>
      </w:r>
      <w:r w:rsidR="006529DA">
        <w:rPr>
          <w:lang w:val="en-US"/>
        </w:rPr>
        <w:t>used the real</w:t>
      </w:r>
      <w:r>
        <w:rPr>
          <w:lang w:val="en-US"/>
        </w:rPr>
        <w:t xml:space="preserve"> models of </w:t>
      </w:r>
      <w:r w:rsidR="006529DA">
        <w:rPr>
          <w:lang w:val="en-US"/>
        </w:rPr>
        <w:t>deposited</w:t>
      </w:r>
      <w:r>
        <w:rPr>
          <w:lang w:val="en-US"/>
        </w:rPr>
        <w:t xml:space="preserve"> proteins and nucleotides from </w:t>
      </w:r>
      <w:r w:rsidR="006529DA">
        <w:rPr>
          <w:lang w:val="en-US"/>
        </w:rPr>
        <w:t xml:space="preserve">the </w:t>
      </w:r>
      <w:r>
        <w:rPr>
          <w:lang w:val="en-US"/>
        </w:rPr>
        <w:t xml:space="preserve">worldwide protein databank </w:t>
      </w:r>
      <w:r w:rsidR="006529DA">
        <w:rPr>
          <w:lang w:val="en-US"/>
        </w:rPr>
        <w:t>PDB</w:t>
      </w:r>
      <w:r>
        <w:rPr>
          <w:lang w:val="en-US"/>
        </w:rPr>
        <w:t xml:space="preserve"> (</w:t>
      </w:r>
      <w:hyperlink r:id="rId6" w:history="1">
        <w:r w:rsidRPr="00894CDC">
          <w:rPr>
            <w:rStyle w:val="Hyperlink"/>
            <w:lang w:val="en-US"/>
          </w:rPr>
          <w:t>www.rcsb.org</w:t>
        </w:r>
      </w:hyperlink>
      <w:r>
        <w:rPr>
          <w:lang w:val="en-US"/>
        </w:rPr>
        <w:t xml:space="preserve">). </w:t>
      </w:r>
      <w:r w:rsidR="006529DA">
        <w:rPr>
          <w:lang w:val="en-US"/>
        </w:rPr>
        <w:t xml:space="preserve">For the better performance it is generally recommended to prepare unbiased training set, ideally evenly distributed over the parameter for prediction. </w:t>
      </w:r>
      <w:r w:rsidR="00122AC4">
        <w:rPr>
          <w:lang w:val="en-US"/>
        </w:rPr>
        <w:t>As is seen from the histogram in Fig.</w:t>
      </w:r>
      <w:r w:rsidR="00E42B96">
        <w:rPr>
          <w:lang w:val="en-US"/>
        </w:rPr>
        <w:t>1</w:t>
      </w:r>
      <w:r w:rsidR="00122AC4">
        <w:rPr>
          <w:lang w:val="en-US"/>
        </w:rPr>
        <w:t>, deposited to PDB molecules are clearly shifted towards small and globular proteins.</w:t>
      </w:r>
    </w:p>
    <w:p w14:paraId="0A5D7A76" w14:textId="3042ADEB" w:rsidR="00122AC4" w:rsidRDefault="00122AC4" w:rsidP="00880815">
      <w:pPr>
        <w:pStyle w:val="NormalWeb"/>
        <w:rPr>
          <w:lang w:val="en-US"/>
        </w:rPr>
      </w:pPr>
      <w:r>
        <w:rPr>
          <w:lang w:val="en-US"/>
        </w:rPr>
        <w:t xml:space="preserve"> </w:t>
      </w:r>
    </w:p>
    <w:p w14:paraId="5FED0A8C" w14:textId="21D67EE2" w:rsidR="005409E5" w:rsidRDefault="002D69D6" w:rsidP="00880815">
      <w:pPr>
        <w:pStyle w:val="NormalWeb"/>
        <w:rPr>
          <w:lang w:val="en-US"/>
        </w:rPr>
      </w:pPr>
      <w:r>
        <w:rPr>
          <w:noProof/>
        </w:rPr>
        <mc:AlternateContent>
          <mc:Choice Requires="wps">
            <w:drawing>
              <wp:anchor distT="0" distB="0" distL="114300" distR="114300" simplePos="0" relativeHeight="251661312" behindDoc="0" locked="0" layoutInCell="1" allowOverlap="1" wp14:anchorId="3CCE7B3E" wp14:editId="42DA13E7">
                <wp:simplePos x="0" y="0"/>
                <wp:positionH relativeFrom="column">
                  <wp:posOffset>-483907</wp:posOffset>
                </wp:positionH>
                <wp:positionV relativeFrom="paragraph">
                  <wp:posOffset>1800225</wp:posOffset>
                </wp:positionV>
                <wp:extent cx="864974" cy="283492"/>
                <wp:effectExtent l="0" t="0" r="0" b="0"/>
                <wp:wrapNone/>
                <wp:docPr id="18"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type w14:anchorId="3CCE7B3E" id="_x0000_t202" coordsize="21600,21600" o:spt="202" path="m,l,21600r21600,l21600,xe">
                <v:stroke joinstyle="miter"/>
                <v:path gradientshapeok="t" o:connecttype="rect"/>
              </v:shapetype>
              <v:shape id="TextBox 11" o:spid="_x0000_s1026" type="#_x0000_t202" style="position:absolute;margin-left:-38.1pt;margin-top:141.75pt;width:68.1pt;height:22.3pt;rotation:-90;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" filled="f" stroked="f">
                <v:textbox>
                  <w:txbxContent>
                    <w:p w14:paraId="391626AD" w14:textId="77777777" w:rsidR="00CF7FDE" w:rsidRPr="00A727C9" w:rsidRDefault="00CF7FDE" w:rsidP="002D69D6">
                      <w:pPr>
                        <w:rPr>
                          <w:sz w:val="24"/>
                          <w:szCs w:val="24"/>
                        </w:rPr>
                      </w:pPr>
                      <w:r>
                        <w:rPr>
                          <w:rFonts w:hAnsi="Calibri" w:cs="Arial"/>
                          <w:i/>
                          <w:iCs/>
                          <w:color w:val="000000"/>
                          <w:sz w:val="24"/>
                          <w:szCs w:val="24"/>
                          <w:lang w:val="en-US"/>
                        </w:rPr>
                        <w:t>numbers</w:t>
                      </w:r>
                    </w:p>
                  </w:txbxContent>
                </v:textbox>
              </v:shape>
            </w:pict>
          </mc:Fallback>
        </mc:AlternateContent>
      </w:r>
      <w:r w:rsidR="00A727C9">
        <w:rPr>
          <w:noProof/>
        </w:rPr>
        <mc:AlternateContent>
          <mc:Choice Requires="wps">
            <w:drawing>
              <wp:anchor distT="0" distB="0" distL="114300" distR="114300" simplePos="0" relativeHeight="251659264" behindDoc="0" locked="0" layoutInCell="1" allowOverlap="1" wp14:anchorId="63D2F985" wp14:editId="39767AFB">
                <wp:simplePos x="0" y="0"/>
                <wp:positionH relativeFrom="column">
                  <wp:posOffset>-481965</wp:posOffset>
                </wp:positionH>
                <wp:positionV relativeFrom="paragraph">
                  <wp:posOffset>291466</wp:posOffset>
                </wp:positionV>
                <wp:extent cx="864974" cy="283492"/>
                <wp:effectExtent l="0" t="0" r="0" b="0"/>
                <wp:wrapNone/>
                <wp:docPr id="1" name="TextBox 11"/>
                <wp:cNvGraphicFramePr/>
                <a:graphic xmlns:a="http://schemas.openxmlformats.org/drawingml/2006/main">
                  <a:graphicData uri="http://schemas.microsoft.com/office/word/2010/wordprocessingShape">
                    <wps:wsp>
                      <wps:cNvSpPr txBox="1"/>
                      <wps:spPr bwMode="auto">
                        <a:xfrm rot="16200000">
                          <a:off x="0" y="0"/>
                          <a:ext cx="864974" cy="283492"/>
                        </a:xfrm>
                        <a:prstGeom prst="rect">
                          <a:avLst/>
                        </a:prstGeom>
                        <a:noFill/>
                      </wps:spPr>
                      <wps:txb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wps:txbx>
                      <wps:bodyPr wrap="square">
                        <a:noAutofit/>
                      </wps:bodyPr>
                    </wps:wsp>
                  </a:graphicData>
                </a:graphic>
              </wp:anchor>
            </w:drawing>
          </mc:Choice>
          <mc:Fallback>
            <w:pict>
              <v:shape w14:anchorId="63D2F985" id="_x0000_s1027" type="#_x0000_t202" style="position:absolute;margin-left:-37.95pt;margin-top:22.95pt;width:68.1pt;height:22.3pt;rotation:-90;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" filled="f" stroked="f">
                <v:textbox>
                  <w:txbxContent>
                    <w:p w14:paraId="64554272" w14:textId="00B98A2B" w:rsidR="00CF7FDE" w:rsidRPr="00A727C9" w:rsidRDefault="00CF7FDE" w:rsidP="00A727C9">
                      <w:pPr>
                        <w:rPr>
                          <w:sz w:val="24"/>
                          <w:szCs w:val="24"/>
                        </w:rPr>
                      </w:pPr>
                      <w:r>
                        <w:rPr>
                          <w:rFonts w:hAnsi="Calibri" w:cs="Arial"/>
                          <w:i/>
                          <w:iCs/>
                          <w:color w:val="000000"/>
                          <w:sz w:val="24"/>
                          <w:szCs w:val="24"/>
                          <w:lang w:val="en-US"/>
                        </w:rPr>
                        <w:t>numbers</w:t>
                      </w:r>
                    </w:p>
                  </w:txbxContent>
                </v:textbox>
              </v:shape>
            </w:pict>
          </mc:Fallback>
        </mc:AlternateContent>
      </w:r>
      <w:r w:rsidR="002F1D2A">
        <w:rPr>
          <w:noProof/>
        </w:rPr>
        <w:drawing>
          <wp:inline distT="0" distB="0" distL="0" distR="0" wp14:anchorId="6B69C8DA" wp14:editId="2E19E630">
            <wp:extent cx="5940425" cy="3133725"/>
            <wp:effectExtent l="0" t="0" r="317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33725"/>
                    </a:xfrm>
                    <a:prstGeom prst="rect">
                      <a:avLst/>
                    </a:prstGeom>
                  </pic:spPr>
                </pic:pic>
              </a:graphicData>
            </a:graphic>
          </wp:inline>
        </w:drawing>
      </w:r>
    </w:p>
    <w:p w14:paraId="270364AA" w14:textId="3D47FB7E" w:rsidR="00122AC4" w:rsidRPr="00A727C9" w:rsidRDefault="00122AC4" w:rsidP="00A727C9">
      <w:pPr>
        <w:pStyle w:val="NormalWeb"/>
        <w:jc w:val="center"/>
        <w:rPr>
          <w:sz w:val="22"/>
          <w:szCs w:val="22"/>
          <w:lang w:val="en-US"/>
        </w:rPr>
      </w:pPr>
      <w:r w:rsidRPr="00A727C9">
        <w:rPr>
          <w:sz w:val="22"/>
          <w:szCs w:val="22"/>
          <w:lang w:val="en-US"/>
        </w:rPr>
        <w:t>Fig.</w:t>
      </w:r>
      <w:r w:rsidR="00E42B96">
        <w:rPr>
          <w:sz w:val="22"/>
          <w:szCs w:val="22"/>
          <w:lang w:val="en-US"/>
        </w:rPr>
        <w:t>1</w:t>
      </w:r>
      <w:r w:rsidRPr="00A727C9">
        <w:rPr>
          <w:sz w:val="22"/>
          <w:szCs w:val="22"/>
          <w:lang w:val="en-US"/>
        </w:rPr>
        <w:t xml:space="preserve">. Distribution of </w:t>
      </w:r>
      <w:r w:rsidR="00731BD6">
        <w:rPr>
          <w:sz w:val="22"/>
          <w:szCs w:val="22"/>
          <w:lang w:val="en-US"/>
        </w:rPr>
        <w:t xml:space="preserve">(a) </w:t>
      </w:r>
      <w:r w:rsidRPr="00A727C9">
        <w:rPr>
          <w:sz w:val="22"/>
          <w:szCs w:val="22"/>
          <w:lang w:val="en-US"/>
        </w:rPr>
        <w:t xml:space="preserve">all deposited in PDB proteins </w:t>
      </w:r>
      <w:r w:rsidR="00731BD6">
        <w:rPr>
          <w:sz w:val="22"/>
          <w:szCs w:val="22"/>
          <w:lang w:val="en-US"/>
        </w:rPr>
        <w:t xml:space="preserve">and (b) sampled proteins for training set </w:t>
      </w:r>
      <w:r w:rsidRPr="00A727C9">
        <w:rPr>
          <w:sz w:val="22"/>
          <w:szCs w:val="22"/>
          <w:lang w:val="en-US"/>
        </w:rPr>
        <w:t xml:space="preserve">by their </w:t>
      </w:r>
      <w:r w:rsidR="002F1D2A">
        <w:rPr>
          <w:sz w:val="22"/>
          <w:szCs w:val="22"/>
          <w:lang w:val="en-US"/>
        </w:rPr>
        <w:t xml:space="preserve">radii of gyration and </w:t>
      </w:r>
      <w:r w:rsidRPr="00A727C9">
        <w:rPr>
          <w:sz w:val="22"/>
          <w:szCs w:val="22"/>
          <w:lang w:val="en-US"/>
        </w:rPr>
        <w:t>molecular weight.</w:t>
      </w:r>
    </w:p>
    <w:p w14:paraId="155D7F6E" w14:textId="655119EB" w:rsidR="00BE7317" w:rsidRPr="0031488A" w:rsidRDefault="00122AC4" w:rsidP="00880815">
      <w:pPr>
        <w:pStyle w:val="NormalWeb"/>
        <w:rPr>
          <w:lang w:val="en-US"/>
        </w:rPr>
      </w:pPr>
      <w:r>
        <w:rPr>
          <w:lang w:val="en-US"/>
        </w:rPr>
        <w:t xml:space="preserve">Intuitively, it </w:t>
      </w:r>
      <w:r w:rsidR="000046D2">
        <w:rPr>
          <w:lang w:val="en-US"/>
        </w:rPr>
        <w:t>is clear</w:t>
      </w:r>
      <w:r>
        <w:rPr>
          <w:lang w:val="en-US"/>
        </w:rPr>
        <w:t xml:space="preserve"> that the vast majority of the structures were solved by crystallographic methods, </w:t>
      </w:r>
      <w:r w:rsidR="00447045">
        <w:rPr>
          <w:lang w:val="en-US"/>
        </w:rPr>
        <w:t>thus the</w:t>
      </w:r>
      <w:r>
        <w:rPr>
          <w:lang w:val="en-US"/>
        </w:rPr>
        <w:t xml:space="preserve"> </w:t>
      </w:r>
      <w:r w:rsidR="00643E3F">
        <w:rPr>
          <w:lang w:val="en-US"/>
        </w:rPr>
        <w:t>overall distribution</w:t>
      </w:r>
      <w:r>
        <w:rPr>
          <w:lang w:val="en-US"/>
        </w:rPr>
        <w:t xml:space="preserve"> tend</w:t>
      </w:r>
      <w:r w:rsidR="00643E3F">
        <w:rPr>
          <w:lang w:val="en-US"/>
        </w:rPr>
        <w:t>s</w:t>
      </w:r>
      <w:r>
        <w:rPr>
          <w:lang w:val="en-US"/>
        </w:rPr>
        <w:t xml:space="preserve"> to be </w:t>
      </w:r>
      <w:r w:rsidR="00643E3F">
        <w:rPr>
          <w:lang w:val="en-US"/>
        </w:rPr>
        <w:t xml:space="preserve">biased towards </w:t>
      </w:r>
      <w:r>
        <w:rPr>
          <w:lang w:val="en-US"/>
        </w:rPr>
        <w:t xml:space="preserve">small and globular </w:t>
      </w:r>
      <w:r w:rsidR="006C3333">
        <w:rPr>
          <w:lang w:val="en-US"/>
        </w:rPr>
        <w:t xml:space="preserve">proteins </w:t>
      </w:r>
      <w:r w:rsidR="00643E3F">
        <w:rPr>
          <w:lang w:val="en-US"/>
        </w:rPr>
        <w:t xml:space="preserve">simply due </w:t>
      </w:r>
      <w:r>
        <w:rPr>
          <w:lang w:val="en-US"/>
        </w:rPr>
        <w:t xml:space="preserve">to </w:t>
      </w:r>
      <w:r w:rsidR="00643E3F">
        <w:rPr>
          <w:lang w:val="en-US"/>
        </w:rPr>
        <w:t>their ability to</w:t>
      </w:r>
      <w:r>
        <w:rPr>
          <w:lang w:val="en-US"/>
        </w:rPr>
        <w:t xml:space="preserve"> form a crystal. </w:t>
      </w:r>
      <w:r w:rsidR="00D11EDF">
        <w:rPr>
          <w:lang w:val="en-US"/>
        </w:rPr>
        <w:t>Computer experiments</w:t>
      </w:r>
      <w:r w:rsidR="004F2EA5">
        <w:rPr>
          <w:lang w:val="en-US"/>
        </w:rPr>
        <w:t xml:space="preserve"> confirmed, that neural networks trained on the whole amount of data </w:t>
      </w:r>
      <w:r w:rsidR="000E282E">
        <w:rPr>
          <w:lang w:val="en-US"/>
        </w:rPr>
        <w:t>works well</w:t>
      </w:r>
      <w:r w:rsidR="004F2EA5">
        <w:rPr>
          <w:lang w:val="en-US"/>
        </w:rPr>
        <w:t xml:space="preserve"> for the small and globular proteins and </w:t>
      </w:r>
      <w:r w:rsidR="000E282E">
        <w:rPr>
          <w:lang w:val="en-US"/>
        </w:rPr>
        <w:t>underperform</w:t>
      </w:r>
      <w:r w:rsidR="004F2EA5">
        <w:rPr>
          <w:lang w:val="en-US"/>
        </w:rPr>
        <w:t xml:space="preserve"> for bigger and elongated models. </w:t>
      </w:r>
      <w:r w:rsidR="00BE7317">
        <w:rPr>
          <w:lang w:val="en-US"/>
        </w:rPr>
        <w:t xml:space="preserve">To make the training set as diverse and complete as possible, we applied a </w:t>
      </w:r>
      <w:r w:rsidR="00C12BAB">
        <w:rPr>
          <w:lang w:val="en-US"/>
        </w:rPr>
        <w:t>L</w:t>
      </w:r>
      <w:r w:rsidR="00BE7317">
        <w:rPr>
          <w:lang w:val="en-US"/>
        </w:rPr>
        <w:t xml:space="preserve">atin </w:t>
      </w:r>
      <w:r w:rsidR="00C12BAB">
        <w:rPr>
          <w:lang w:val="en-US"/>
        </w:rPr>
        <w:t>H</w:t>
      </w:r>
      <w:r w:rsidR="00BE7317">
        <w:rPr>
          <w:lang w:val="en-US"/>
        </w:rPr>
        <w:t xml:space="preserve">ypercube </w:t>
      </w:r>
      <w:r w:rsidR="00C12BAB">
        <w:rPr>
          <w:lang w:val="en-US"/>
        </w:rPr>
        <w:t xml:space="preserve">sampling </w:t>
      </w:r>
      <w:r w:rsidR="00BE7317">
        <w:rPr>
          <w:lang w:val="en-US"/>
        </w:rPr>
        <w:t>[</w:t>
      </w:r>
      <w:r w:rsidR="00C12BAB">
        <w:rPr>
          <w:lang w:val="en-US"/>
        </w:rPr>
        <w:t>McKay, Beckman, et al, 1979</w:t>
      </w:r>
      <w:r w:rsidR="00BE7317">
        <w:rPr>
          <w:lang w:val="en-US"/>
        </w:rPr>
        <w:t>]</w:t>
      </w:r>
      <w:r w:rsidR="00D11EDF">
        <w:rPr>
          <w:lang w:val="en-US"/>
        </w:rPr>
        <w:t xml:space="preserve"> – a statistical method for generating a near-random sample of parameter values from a </w:t>
      </w:r>
      <w:r w:rsidR="00C12BAB">
        <w:rPr>
          <w:lang w:val="en-US"/>
        </w:rPr>
        <w:lastRenderedPageBreak/>
        <w:t>multi</w:t>
      </w:r>
      <w:r w:rsidR="00D11EDF">
        <w:rPr>
          <w:lang w:val="en-US"/>
        </w:rPr>
        <w:t>dimensional space</w:t>
      </w:r>
      <w:r w:rsidR="00C12BAB">
        <w:rPr>
          <w:lang w:val="en-US"/>
        </w:rPr>
        <w:t xml:space="preserve">. In our case we employed it to pick several </w:t>
      </w:r>
      <w:r w:rsidR="00BE7317">
        <w:rPr>
          <w:lang w:val="en-US"/>
        </w:rPr>
        <w:t>thousands of models out of more than 150000</w:t>
      </w:r>
      <w:r w:rsidR="00C12BAB">
        <w:rPr>
          <w:lang w:val="en-US"/>
        </w:rPr>
        <w:t xml:space="preserve"> in two-dimensional space (MW, Rg).</w:t>
      </w:r>
      <w:r w:rsidR="00BE7317">
        <w:rPr>
          <w:lang w:val="en-US"/>
        </w:rPr>
        <w:t xml:space="preserve"> </w:t>
      </w:r>
      <w:r w:rsidR="00122381">
        <w:rPr>
          <w:lang w:val="en-US"/>
        </w:rPr>
        <w:t>As is demonstrated in Fig.</w:t>
      </w:r>
      <w:r w:rsidR="0099018B">
        <w:rPr>
          <w:lang w:val="en-US"/>
        </w:rPr>
        <w:t>1</w:t>
      </w:r>
      <w:r w:rsidR="00122381">
        <w:rPr>
          <w:lang w:val="en-US"/>
        </w:rPr>
        <w:t xml:space="preserve">, the </w:t>
      </w:r>
      <w:r w:rsidR="0096674E">
        <w:rPr>
          <w:lang w:val="en-US"/>
        </w:rPr>
        <w:t>chosen dataset of 1015 models ha</w:t>
      </w:r>
      <w:r w:rsidR="0031488A">
        <w:rPr>
          <w:lang w:val="en-US"/>
        </w:rPr>
        <w:t>ve</w:t>
      </w:r>
      <w:r w:rsidR="0096674E">
        <w:rPr>
          <w:lang w:val="en-US"/>
        </w:rPr>
        <w:t xml:space="preserve"> a step-like </w:t>
      </w:r>
      <w:r w:rsidR="00122381">
        <w:rPr>
          <w:lang w:val="en-US"/>
        </w:rPr>
        <w:t xml:space="preserve">distribution </w:t>
      </w:r>
      <w:r w:rsidR="0096674E">
        <w:rPr>
          <w:lang w:val="en-US"/>
        </w:rPr>
        <w:t xml:space="preserve">of </w:t>
      </w:r>
      <w:r w:rsidR="00122381">
        <w:rPr>
          <w:lang w:val="en-US"/>
        </w:rPr>
        <w:t xml:space="preserve">drastically </w:t>
      </w:r>
      <w:r w:rsidR="0099018B">
        <w:rPr>
          <w:lang w:val="en-US"/>
        </w:rPr>
        <w:t xml:space="preserve">more </w:t>
      </w:r>
      <w:r w:rsidR="00122381">
        <w:rPr>
          <w:lang w:val="en-US"/>
        </w:rPr>
        <w:t>diverse</w:t>
      </w:r>
      <w:r w:rsidR="0096674E">
        <w:rPr>
          <w:lang w:val="en-US"/>
        </w:rPr>
        <w:t xml:space="preserve"> </w:t>
      </w:r>
      <w:r w:rsidR="002A59A2">
        <w:rPr>
          <w:lang w:val="en-US"/>
        </w:rPr>
        <w:t xml:space="preserve">by size and shape </w:t>
      </w:r>
      <w:r w:rsidR="0096674E">
        <w:rPr>
          <w:lang w:val="en-US"/>
        </w:rPr>
        <w:t>models</w:t>
      </w:r>
      <w:r w:rsidR="00122381">
        <w:rPr>
          <w:lang w:val="en-US"/>
        </w:rPr>
        <w:t>.</w:t>
      </w:r>
    </w:p>
    <w:p w14:paraId="435D50ED" w14:textId="159BB4AE" w:rsidR="00D10AD6" w:rsidRDefault="00BE7317" w:rsidP="00075B23">
      <w:pPr>
        <w:pStyle w:val="NormalWeb"/>
        <w:rPr>
          <w:lang w:val="en-US"/>
        </w:rPr>
      </w:pPr>
      <w:r w:rsidRPr="00BE7317">
        <w:rPr>
          <w:b/>
          <w:bCs/>
          <w:lang w:val="en-US"/>
        </w:rPr>
        <w:t>Neural networks architectures.</w:t>
      </w:r>
      <w:r>
        <w:rPr>
          <w:lang w:val="en-US"/>
        </w:rPr>
        <w:t xml:space="preserve"> We </w:t>
      </w:r>
      <w:r w:rsidR="00141FBE">
        <w:rPr>
          <w:lang w:val="en-US"/>
        </w:rPr>
        <w:t>exploit</w:t>
      </w:r>
      <w:r>
        <w:rPr>
          <w:lang w:val="en-US"/>
        </w:rPr>
        <w:t xml:space="preserve"> </w:t>
      </w:r>
      <w:r w:rsidR="005460D7">
        <w:rPr>
          <w:lang w:val="en-US"/>
        </w:rPr>
        <w:t xml:space="preserve">supervised learning </w:t>
      </w:r>
      <w:r>
        <w:rPr>
          <w:lang w:val="en-US"/>
        </w:rPr>
        <w:t xml:space="preserve">interconnected </w:t>
      </w:r>
      <w:r w:rsidR="0031488A">
        <w:rPr>
          <w:lang w:val="en-US"/>
        </w:rPr>
        <w:t>neural networks (</w:t>
      </w:r>
      <w:r>
        <w:rPr>
          <w:lang w:val="en-US"/>
        </w:rPr>
        <w:t>perceptrons</w:t>
      </w:r>
      <w:r w:rsidR="0031488A">
        <w:rPr>
          <w:lang w:val="en-US"/>
        </w:rPr>
        <w:t>)</w:t>
      </w:r>
      <w:r>
        <w:rPr>
          <w:lang w:val="en-US"/>
        </w:rPr>
        <w:t xml:space="preserve"> with one hidden layer (Fig.1)</w:t>
      </w:r>
      <w:r w:rsidR="0031488A">
        <w:rPr>
          <w:lang w:val="en-US"/>
        </w:rPr>
        <w:t xml:space="preserve"> for </w:t>
      </w:r>
      <w:r w:rsidR="007636CE">
        <w:rPr>
          <w:lang w:val="en-US"/>
        </w:rPr>
        <w:t xml:space="preserve">predicting MW, Dmax and p(r) function. Since expected output is a number and not a discrete value, we encounter a classical </w:t>
      </w:r>
      <w:r w:rsidR="0031488A">
        <w:rPr>
          <w:lang w:val="en-US"/>
        </w:rPr>
        <w:t>regression</w:t>
      </w:r>
      <w:r w:rsidR="007636CE">
        <w:rPr>
          <w:lang w:val="en-US"/>
        </w:rPr>
        <w:t xml:space="preserve"> task</w:t>
      </w:r>
      <w:r w:rsidR="0031488A">
        <w:rPr>
          <w:lang w:val="en-US"/>
        </w:rPr>
        <w:t xml:space="preserve">. </w:t>
      </w:r>
    </w:p>
    <w:p w14:paraId="1F4A2D62" w14:textId="77777777" w:rsidR="00B359C6" w:rsidRDefault="00B359C6" w:rsidP="00790DB2">
      <w:pPr>
        <w:pStyle w:val="NormalWeb"/>
        <w:jc w:val="center"/>
        <w:rPr>
          <w:noProof/>
          <w:lang w:val="en-US"/>
        </w:rPr>
      </w:pPr>
    </w:p>
    <w:p w14:paraId="337E0ACC" w14:textId="510DF3AE" w:rsidR="002C0646" w:rsidRDefault="00B359C6" w:rsidP="00790DB2">
      <w:pPr>
        <w:pStyle w:val="NormalWeb"/>
        <w:jc w:val="center"/>
        <w:rPr>
          <w:lang w:val="en-US"/>
        </w:rPr>
      </w:pPr>
      <w:r>
        <w:rPr>
          <w:noProof/>
          <w:lang w:val="en-US"/>
        </w:rPr>
        <w:drawing>
          <wp:inline distT="0" distB="0" distL="0" distR="0" wp14:anchorId="19C98D18" wp14:editId="4C9A286E">
            <wp:extent cx="6150170" cy="31095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1a.bmp"/>
                    <pic:cNvPicPr/>
                  </pic:nvPicPr>
                  <pic:blipFill rotWithShape="1">
                    <a:blip r:embed="rId8" cstate="print">
                      <a:extLst>
                        <a:ext uri="{28A0092B-C50C-407E-A947-70E740481C1C}">
                          <a14:useLocalDpi xmlns:a14="http://schemas.microsoft.com/office/drawing/2010/main" val="0"/>
                        </a:ext>
                      </a:extLst>
                    </a:blip>
                    <a:srcRect l="2916" r="-6488"/>
                    <a:stretch/>
                  </pic:blipFill>
                  <pic:spPr bwMode="auto">
                    <a:xfrm>
                      <a:off x="0" y="0"/>
                      <a:ext cx="6152682" cy="3110865"/>
                    </a:xfrm>
                    <a:prstGeom prst="rect">
                      <a:avLst/>
                    </a:prstGeom>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7F3F0FFD" wp14:editId="5D6ED77F">
            <wp:extent cx="5940425" cy="2813050"/>
            <wp:effectExtent l="0" t="0" r="317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1b.b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2813050"/>
                    </a:xfrm>
                    <a:prstGeom prst="rect">
                      <a:avLst/>
                    </a:prstGeom>
                  </pic:spPr>
                </pic:pic>
              </a:graphicData>
            </a:graphic>
          </wp:inline>
        </w:drawing>
      </w:r>
    </w:p>
    <w:p w14:paraId="416278CC" w14:textId="2AFC5124" w:rsidR="00BE7317" w:rsidRPr="00790DB2" w:rsidRDefault="00BE7317" w:rsidP="00790DB2">
      <w:pPr>
        <w:pStyle w:val="NormalWeb"/>
        <w:jc w:val="center"/>
        <w:rPr>
          <w:sz w:val="22"/>
          <w:szCs w:val="22"/>
          <w:lang w:val="en-US"/>
        </w:rPr>
      </w:pPr>
      <w:r w:rsidRPr="00790DB2">
        <w:rPr>
          <w:sz w:val="22"/>
          <w:szCs w:val="22"/>
          <w:lang w:val="en-US"/>
        </w:rPr>
        <w:t>Fig.1 Architectures of neural networks and their relations in the overall workflow.</w:t>
      </w:r>
    </w:p>
    <w:p w14:paraId="2CC19298" w14:textId="60E7D09A" w:rsidR="00775752" w:rsidRPr="00BE7317" w:rsidRDefault="00775752" w:rsidP="00880815">
      <w:pPr>
        <w:pStyle w:val="NormalWeb"/>
        <w:rPr>
          <w:lang w:val="en-US"/>
        </w:rPr>
      </w:pPr>
      <w:r>
        <w:rPr>
          <w:lang w:val="en-US"/>
        </w:rPr>
        <w:t xml:space="preserve">According to the Universal approximation theorem (see e.g. [G.Cybenko, 1989]), a feed-forward artificial network with a single hidden layer containing a finite number or neurons can approximate any continuous function, under mild assumption on the activation function. </w:t>
      </w:r>
      <w:r w:rsidR="007F4346">
        <w:rPr>
          <w:lang w:val="en-US"/>
        </w:rPr>
        <w:t>In particular, it was recently shown [</w:t>
      </w:r>
      <w:r w:rsidR="00F54C07">
        <w:rPr>
          <w:rFonts w:ascii="Arial" w:hAnsi="Arial" w:cs="Arial"/>
          <w:color w:val="222222"/>
          <w:sz w:val="20"/>
          <w:szCs w:val="20"/>
          <w:shd w:val="clear" w:color="auto" w:fill="FFFFFF"/>
        </w:rPr>
        <w:t xml:space="preserve">Lu, Zhou, et al. "The expressive power of neural networks: A view </w:t>
      </w:r>
      <w:r w:rsidR="00F54C07">
        <w:rPr>
          <w:rFonts w:ascii="Arial" w:hAnsi="Arial" w:cs="Arial"/>
          <w:color w:val="222222"/>
          <w:sz w:val="20"/>
          <w:szCs w:val="20"/>
          <w:shd w:val="clear" w:color="auto" w:fill="FFFFFF"/>
        </w:rPr>
        <w:lastRenderedPageBreak/>
        <w:t>from the width." </w:t>
      </w:r>
      <w:r w:rsidR="00F54C07">
        <w:rPr>
          <w:rFonts w:ascii="Arial" w:hAnsi="Arial" w:cs="Arial"/>
          <w:i/>
          <w:iCs/>
          <w:color w:val="222222"/>
          <w:sz w:val="20"/>
          <w:szCs w:val="20"/>
          <w:shd w:val="clear" w:color="auto" w:fill="FFFFFF"/>
        </w:rPr>
        <w:t>Advances in neural information processing systems</w:t>
      </w:r>
      <w:r w:rsidR="00F54C07">
        <w:rPr>
          <w:rFonts w:ascii="Arial" w:hAnsi="Arial" w:cs="Arial"/>
          <w:color w:val="222222"/>
          <w:sz w:val="20"/>
          <w:szCs w:val="20"/>
          <w:shd w:val="clear" w:color="auto" w:fill="FFFFFF"/>
        </w:rPr>
        <w:t>. 2017.</w:t>
      </w:r>
      <w:r w:rsidR="007F4346">
        <w:rPr>
          <w:lang w:val="en-US"/>
        </w:rPr>
        <w:t xml:space="preserve">] that ANNs utilizing ReLU activation function with </w:t>
      </w:r>
      <w:r w:rsidR="002D4DDA">
        <w:rPr>
          <w:lang w:val="en-US"/>
        </w:rPr>
        <w:t xml:space="preserve">a </w:t>
      </w:r>
      <w:r w:rsidR="007F4346">
        <w:rPr>
          <w:lang w:val="en-US"/>
        </w:rPr>
        <w:t>width (</w:t>
      </w:r>
      <w:r w:rsidR="002D4DDA">
        <w:rPr>
          <w:lang w:val="en-US"/>
        </w:rPr>
        <w:t xml:space="preserve">or a </w:t>
      </w:r>
      <w:r w:rsidR="007F4346">
        <w:rPr>
          <w:lang w:val="en-US"/>
        </w:rPr>
        <w:t xml:space="preserve">number of </w:t>
      </w:r>
      <w:r w:rsidR="002D4DDA">
        <w:rPr>
          <w:lang w:val="en-US"/>
        </w:rPr>
        <w:t>neurons</w:t>
      </w:r>
      <w:r w:rsidR="007F4346">
        <w:rPr>
          <w:lang w:val="en-US"/>
        </w:rPr>
        <w:t xml:space="preserve">) of n+1 </w:t>
      </w:r>
      <w:r w:rsidR="002D4DDA">
        <w:rPr>
          <w:lang w:val="en-US"/>
        </w:rPr>
        <w:t>is capable to</w:t>
      </w:r>
      <w:r w:rsidR="007F4346">
        <w:rPr>
          <w:lang w:val="en-US"/>
        </w:rPr>
        <w:t xml:space="preserve"> approximate any continuous </w:t>
      </w:r>
      <w:r w:rsidR="00F54C07">
        <w:rPr>
          <w:lang w:val="en-US"/>
        </w:rPr>
        <w:t xml:space="preserve">convex </w:t>
      </w:r>
      <w:r w:rsidR="007F4346">
        <w:rPr>
          <w:lang w:val="en-US"/>
        </w:rPr>
        <w:t>function of n-dimensional input variables</w:t>
      </w:r>
      <w:r w:rsidR="00AF2D5E">
        <w:rPr>
          <w:lang w:val="en-US"/>
        </w:rPr>
        <w:t xml:space="preserve"> </w:t>
      </w:r>
      <w:r w:rsidR="00F54C07">
        <w:rPr>
          <w:lang w:val="en-US"/>
        </w:rPr>
        <w:t xml:space="preserve">to any desired degree of precision </w:t>
      </w:r>
      <w:r w:rsidR="00AF2D5E">
        <w:rPr>
          <w:lang w:val="en-US"/>
        </w:rPr>
        <w:t>[Hanin, 2019]</w:t>
      </w:r>
      <w:r w:rsidR="007F4346">
        <w:rPr>
          <w:lang w:val="en-US"/>
        </w:rPr>
        <w:t>.</w:t>
      </w:r>
      <w:r w:rsidR="00571B9C">
        <w:rPr>
          <w:lang w:val="en-US"/>
        </w:rPr>
        <w:t xml:space="preserve"> In SAXS one typically </w:t>
      </w:r>
      <w:r w:rsidR="002D4DDA">
        <w:rPr>
          <w:lang w:val="en-US"/>
        </w:rPr>
        <w:t>analyzes</w:t>
      </w:r>
      <w:r w:rsidR="00571B9C">
        <w:rPr>
          <w:lang w:val="en-US"/>
        </w:rPr>
        <w:t xml:space="preserve"> a hugely oversampled curve, that in fact contains</w:t>
      </w:r>
      <w:r w:rsidR="002D4DDA">
        <w:rPr>
          <w:lang w:val="en-US"/>
        </w:rPr>
        <w:t xml:space="preserve"> only up to</w:t>
      </w:r>
      <w:r w:rsidR="00571B9C">
        <w:rPr>
          <w:lang w:val="en-US"/>
        </w:rPr>
        <w:t xml:space="preserve"> 15-35 Shannon channels [Moore, 1980]. Therefore, in context of SAXS it is sufficient to use a perceptron with only one hidden layer and the width of 40 neurons.</w:t>
      </w:r>
    </w:p>
    <w:p w14:paraId="0321B6FE" w14:textId="7B7BE898" w:rsidR="00F13351" w:rsidRPr="00E75224" w:rsidRDefault="006C6020" w:rsidP="00880815">
      <w:pPr>
        <w:pStyle w:val="NormalWeb"/>
        <w:rPr>
          <w:lang w:val="en-US"/>
        </w:rPr>
      </w:pPr>
      <w:r w:rsidRPr="00865286">
        <w:rPr>
          <w:b/>
          <w:bCs/>
          <w:lang w:val="en-US"/>
        </w:rPr>
        <w:t>Molecular weight</w:t>
      </w:r>
      <w:r>
        <w:rPr>
          <w:lang w:val="en-US"/>
        </w:rPr>
        <w:t xml:space="preserve">. </w:t>
      </w:r>
      <w:r w:rsidR="00865286">
        <w:rPr>
          <w:lang w:val="en-US"/>
        </w:rPr>
        <w:t xml:space="preserve">Estimation of molecule weight of </w:t>
      </w:r>
      <w:r w:rsidR="0035184B">
        <w:rPr>
          <w:lang w:val="en-US"/>
        </w:rPr>
        <w:t xml:space="preserve">suspended </w:t>
      </w:r>
      <w:r w:rsidR="00865286">
        <w:rPr>
          <w:lang w:val="en-US"/>
        </w:rPr>
        <w:t xml:space="preserve">macromolecules in solution is one of the </w:t>
      </w:r>
      <w:r w:rsidR="00A26F09">
        <w:rPr>
          <w:lang w:val="en-US"/>
        </w:rPr>
        <w:t>most important overall</w:t>
      </w:r>
      <w:r w:rsidR="00865286">
        <w:rPr>
          <w:lang w:val="en-US"/>
        </w:rPr>
        <w:t xml:space="preserve"> parameters derived from SAXS experiment. To date, there is a number of </w:t>
      </w:r>
      <w:r w:rsidR="00437454">
        <w:rPr>
          <w:lang w:val="en-US"/>
        </w:rPr>
        <w:t>well-established</w:t>
      </w:r>
      <w:r w:rsidR="00865286">
        <w:rPr>
          <w:lang w:val="en-US"/>
        </w:rPr>
        <w:t xml:space="preserve"> </w:t>
      </w:r>
      <w:r w:rsidR="00437454">
        <w:rPr>
          <w:lang w:val="en-US"/>
        </w:rPr>
        <w:t>techniques</w:t>
      </w:r>
      <w:r w:rsidR="00865286">
        <w:rPr>
          <w:lang w:val="en-US"/>
        </w:rPr>
        <w:t>, that could be nominally subdivided into concentration dependent and concentration independent</w:t>
      </w:r>
      <w:r w:rsidR="00437454">
        <w:rPr>
          <w:lang w:val="en-US"/>
        </w:rPr>
        <w:t xml:space="preserve"> methods</w:t>
      </w:r>
      <w:r w:rsidR="00865286">
        <w:rPr>
          <w:lang w:val="en-US"/>
        </w:rPr>
        <w:t xml:space="preserve">. Former account for </w:t>
      </w:r>
      <w:r w:rsidR="00A26F09">
        <w:rPr>
          <w:lang w:val="en-US"/>
        </w:rPr>
        <w:t xml:space="preserve">dependence of forward scattering I(0) on the MW and utilize </w:t>
      </w:r>
      <w:r w:rsidR="00865286">
        <w:rPr>
          <w:lang w:val="en-US"/>
        </w:rPr>
        <w:t>the scattering from calibrants</w:t>
      </w:r>
      <w:r w:rsidR="00A26F09">
        <w:rPr>
          <w:lang w:val="en-US"/>
        </w:rPr>
        <w:t xml:space="preserve"> (</w:t>
      </w:r>
      <w:r w:rsidR="000C6D2A">
        <w:rPr>
          <w:lang w:val="en-US"/>
        </w:rPr>
        <w:t xml:space="preserve">e.g. </w:t>
      </w:r>
      <w:r w:rsidR="00A26F09">
        <w:rPr>
          <w:lang w:val="en-US"/>
        </w:rPr>
        <w:t>known protein or water)</w:t>
      </w:r>
      <w:r w:rsidR="00865286">
        <w:rPr>
          <w:lang w:val="en-US"/>
        </w:rPr>
        <w:t xml:space="preserve"> [Mylonas,</w:t>
      </w:r>
      <w:r w:rsidR="00A26F09">
        <w:rPr>
          <w:lang w:val="en-US"/>
        </w:rPr>
        <w:t xml:space="preserve"> Svergun, 2007</w:t>
      </w:r>
      <w:r w:rsidR="00865286">
        <w:rPr>
          <w:lang w:val="en-US"/>
        </w:rPr>
        <w:t>].</w:t>
      </w:r>
      <w:r w:rsidR="00A26F09">
        <w:rPr>
          <w:lang w:val="en-US"/>
        </w:rPr>
        <w:t xml:space="preserve"> The latter methods allow to determine MW of a </w:t>
      </w:r>
      <w:r w:rsidR="00DC059F">
        <w:rPr>
          <w:lang w:val="en-US"/>
        </w:rPr>
        <w:t>molecule</w:t>
      </w:r>
      <w:r w:rsidR="00A26F09">
        <w:rPr>
          <w:lang w:val="en-US"/>
        </w:rPr>
        <w:t xml:space="preserve"> from a single background subtracted curve and require no </w:t>
      </w:r>
      <w:r w:rsidR="000C6D2A" w:rsidRPr="000C6D2A">
        <w:rPr>
          <w:i/>
          <w:iCs/>
          <w:lang w:val="en-US"/>
        </w:rPr>
        <w:t>a priori</w:t>
      </w:r>
      <w:r w:rsidR="000C6D2A">
        <w:rPr>
          <w:lang w:val="en-US"/>
        </w:rPr>
        <w:t xml:space="preserve"> </w:t>
      </w:r>
      <w:r w:rsidR="00A26F09">
        <w:rPr>
          <w:lang w:val="en-US"/>
        </w:rPr>
        <w:t>information on sample concentration.</w:t>
      </w:r>
      <w:r w:rsidR="005C5BBB">
        <w:rPr>
          <w:lang w:val="en-US"/>
        </w:rPr>
        <w:t xml:space="preserve"> The historically first method calculates hydrated volume (also known as </w:t>
      </w:r>
      <w:r w:rsidR="00FA1D59">
        <w:rPr>
          <w:lang w:val="en-US"/>
        </w:rPr>
        <w:t xml:space="preserve">the </w:t>
      </w:r>
      <w:r w:rsidR="005C5BBB">
        <w:rPr>
          <w:lang w:val="en-US"/>
        </w:rPr>
        <w:t>Porod volume) from ratio of I(0) to Porod invariant Q</w:t>
      </w:r>
      <w:r w:rsidR="005C5BBB" w:rsidRPr="005C5BBB">
        <w:rPr>
          <w:vertAlign w:val="subscript"/>
          <w:lang w:val="en-US"/>
        </w:rPr>
        <w:t>p</w:t>
      </w:r>
      <w:r w:rsidR="005C5BBB">
        <w:rPr>
          <w:lang w:val="en-US"/>
        </w:rPr>
        <w:t xml:space="preserve">, and estimates MW as an empirical relation between protein volume and mass [Petoukhov et al, 2012]. Further there were attempts to improve the accuracy of MW determination by </w:t>
      </w:r>
      <w:r w:rsidR="00A76677">
        <w:rPr>
          <w:lang w:val="en-US"/>
        </w:rPr>
        <w:t xml:space="preserve">varying integration range over </w:t>
      </w:r>
      <w:r w:rsidR="00A76677" w:rsidRPr="00A76677">
        <w:rPr>
          <w:i/>
          <w:lang w:val="en-US"/>
        </w:rPr>
        <w:t>s</w:t>
      </w:r>
      <w:r w:rsidR="00A76677">
        <w:rPr>
          <w:lang w:val="en-US"/>
        </w:rPr>
        <w:t xml:space="preserve"> [Fisher, 2010], </w:t>
      </w:r>
      <w:r w:rsidR="005C5BBB">
        <w:rPr>
          <w:lang w:val="en-US"/>
        </w:rPr>
        <w:t xml:space="preserve">modification of </w:t>
      </w:r>
      <w:r w:rsidR="00A76677">
        <w:rPr>
          <w:lang w:val="en-US"/>
        </w:rPr>
        <w:t xml:space="preserve">Porod </w:t>
      </w:r>
      <w:r w:rsidR="00FA1D59">
        <w:rPr>
          <w:lang w:val="en-US"/>
        </w:rPr>
        <w:t>invariant and</w:t>
      </w:r>
      <w:r w:rsidR="00A76677">
        <w:rPr>
          <w:lang w:val="en-US"/>
        </w:rPr>
        <w:t xml:space="preserve"> introduction of a</w:t>
      </w:r>
      <w:r w:rsidR="005C5BBB">
        <w:rPr>
          <w:lang w:val="en-US"/>
        </w:rPr>
        <w:t xml:space="preserve"> more complicated empirical dependences between </w:t>
      </w:r>
      <w:r w:rsidR="007B7A57">
        <w:rPr>
          <w:lang w:val="en-US"/>
        </w:rPr>
        <w:t>dimensionless volume of correlation</w:t>
      </w:r>
      <w:r w:rsidR="00A76677">
        <w:rPr>
          <w:lang w:val="en-US"/>
        </w:rPr>
        <w:t xml:space="preserve"> and </w:t>
      </w:r>
      <w:r w:rsidR="007B7A57">
        <w:rPr>
          <w:lang w:val="en-US"/>
        </w:rPr>
        <w:t xml:space="preserve">MW </w:t>
      </w:r>
      <w:r w:rsidR="00A76677">
        <w:rPr>
          <w:lang w:val="en-US"/>
        </w:rPr>
        <w:t>[Rambo&amp;Tainer, 2013].</w:t>
      </w:r>
      <w:r w:rsidR="005C5BBB">
        <w:rPr>
          <w:lang w:val="en-US"/>
        </w:rPr>
        <w:t xml:space="preserve"> </w:t>
      </w:r>
      <w:r w:rsidR="00F754BB">
        <w:rPr>
          <w:lang w:val="en-US"/>
        </w:rPr>
        <w:t xml:space="preserve">The recent developments account </w:t>
      </w:r>
      <w:r w:rsidR="00690F97">
        <w:rPr>
          <w:lang w:val="en-US"/>
        </w:rPr>
        <w:t>not only for molecular size, but also for its shape</w:t>
      </w:r>
      <w:r w:rsidR="00F754BB">
        <w:rPr>
          <w:lang w:val="en-US"/>
        </w:rPr>
        <w:t xml:space="preserve"> using the classical support vector machine approach [Franke</w:t>
      </w:r>
      <w:r w:rsidR="007F7B16">
        <w:rPr>
          <w:lang w:val="en-US"/>
        </w:rPr>
        <w:t xml:space="preserve"> et al</w:t>
      </w:r>
      <w:r w:rsidR="00F754BB">
        <w:rPr>
          <w:lang w:val="en-US"/>
        </w:rPr>
        <w:t xml:space="preserve">, 2018]. At the same time there was an attempt to combine all described methods together employing </w:t>
      </w:r>
      <w:r w:rsidR="00FA1D59">
        <w:rPr>
          <w:lang w:val="en-US"/>
        </w:rPr>
        <w:t>Bayesian</w:t>
      </w:r>
      <w:r w:rsidR="00F754BB">
        <w:rPr>
          <w:lang w:val="en-US"/>
        </w:rPr>
        <w:t xml:space="preserve"> statistics, enabling one to </w:t>
      </w:r>
      <w:r w:rsidR="00325E4C">
        <w:rPr>
          <w:lang w:val="en-US"/>
        </w:rPr>
        <w:t>calculate</w:t>
      </w:r>
      <w:r w:rsidR="00F754BB">
        <w:rPr>
          <w:lang w:val="en-US"/>
        </w:rPr>
        <w:t xml:space="preserve"> </w:t>
      </w:r>
      <w:r w:rsidR="00325E4C">
        <w:rPr>
          <w:lang w:val="en-US"/>
        </w:rPr>
        <w:t xml:space="preserve">the most probable </w:t>
      </w:r>
      <w:r w:rsidR="00F754BB">
        <w:rPr>
          <w:lang w:val="en-US"/>
        </w:rPr>
        <w:t>molecular weight</w:t>
      </w:r>
      <w:r w:rsidR="00325E4C">
        <w:rPr>
          <w:lang w:val="en-US"/>
        </w:rPr>
        <w:t xml:space="preserve"> </w:t>
      </w:r>
      <w:r w:rsidR="00E75224">
        <w:rPr>
          <w:lang w:val="en-US"/>
        </w:rPr>
        <w:t>and assess</w:t>
      </w:r>
      <w:r w:rsidR="00325E4C">
        <w:rPr>
          <w:lang w:val="en-US"/>
        </w:rPr>
        <w:t xml:space="preserve"> its</w:t>
      </w:r>
      <w:r w:rsidR="00F754BB">
        <w:rPr>
          <w:lang w:val="en-US"/>
        </w:rPr>
        <w:t xml:space="preserve"> credibility interval</w:t>
      </w:r>
      <w:r w:rsidR="00690F97">
        <w:rPr>
          <w:lang w:val="en-US"/>
        </w:rPr>
        <w:t xml:space="preserve"> [Hajizadeh</w:t>
      </w:r>
      <w:r w:rsidR="00E75224">
        <w:rPr>
          <w:lang w:val="en-US"/>
        </w:rPr>
        <w:t xml:space="preserve"> et al</w:t>
      </w:r>
      <w:r w:rsidR="00690F97">
        <w:rPr>
          <w:lang w:val="en-US"/>
        </w:rPr>
        <w:t>, 2018]</w:t>
      </w:r>
      <w:r w:rsidR="00F754BB">
        <w:rPr>
          <w:lang w:val="en-US"/>
        </w:rPr>
        <w:t>.</w:t>
      </w:r>
    </w:p>
    <w:p w14:paraId="65E6007F" w14:textId="7A4134F0" w:rsidR="005214EC" w:rsidRPr="00865286" w:rsidRDefault="005214EC" w:rsidP="00880815">
      <w:pPr>
        <w:pStyle w:val="NormalWeb"/>
        <w:rPr>
          <w:lang w:val="en-US"/>
        </w:rPr>
      </w:pPr>
      <w:r>
        <w:rPr>
          <w:lang w:val="en-US"/>
        </w:rPr>
        <w:t xml:space="preserve">  </w:t>
      </w:r>
      <w:r w:rsidR="00022516">
        <w:rPr>
          <w:lang w:val="en-US"/>
        </w:rPr>
        <w:t>Application of neural networks is</w:t>
      </w:r>
      <w:r>
        <w:rPr>
          <w:lang w:val="en-US"/>
        </w:rPr>
        <w:t xml:space="preserve"> a novel </w:t>
      </w:r>
      <w:r w:rsidR="00DE660C">
        <w:rPr>
          <w:lang w:val="en-US"/>
        </w:rPr>
        <w:t xml:space="preserve">very </w:t>
      </w:r>
      <w:r w:rsidR="00022516">
        <w:rPr>
          <w:lang w:val="en-US"/>
        </w:rPr>
        <w:t xml:space="preserve">promising </w:t>
      </w:r>
      <w:r>
        <w:rPr>
          <w:lang w:val="en-US"/>
        </w:rPr>
        <w:t xml:space="preserve">method, </w:t>
      </w:r>
      <w:r w:rsidR="00022516">
        <w:rPr>
          <w:lang w:val="en-US"/>
        </w:rPr>
        <w:t xml:space="preserve">that </w:t>
      </w:r>
      <w:r>
        <w:rPr>
          <w:lang w:val="en-US"/>
        </w:rPr>
        <w:t>tak</w:t>
      </w:r>
      <w:r w:rsidR="00022516">
        <w:rPr>
          <w:lang w:val="en-US"/>
        </w:rPr>
        <w:t>es</w:t>
      </w:r>
      <w:r>
        <w:rPr>
          <w:lang w:val="en-US"/>
        </w:rPr>
        <w:t xml:space="preserve"> into account </w:t>
      </w:r>
      <w:r w:rsidR="00022516">
        <w:rPr>
          <w:lang w:val="en-US"/>
        </w:rPr>
        <w:t xml:space="preserve">not only </w:t>
      </w:r>
      <w:r>
        <w:rPr>
          <w:lang w:val="en-US"/>
        </w:rPr>
        <w:t>molecular s</w:t>
      </w:r>
      <w:r w:rsidR="00022516">
        <w:rPr>
          <w:lang w:val="en-US"/>
        </w:rPr>
        <w:t xml:space="preserve">ize, but its shape and </w:t>
      </w:r>
      <w:r w:rsidR="00DE660C">
        <w:rPr>
          <w:lang w:val="en-US"/>
        </w:rPr>
        <w:t xml:space="preserve">conformational </w:t>
      </w:r>
      <w:r w:rsidR="00022516">
        <w:rPr>
          <w:lang w:val="en-US"/>
        </w:rPr>
        <w:t>state</w:t>
      </w:r>
      <w:r w:rsidR="00DE660C">
        <w:rPr>
          <w:lang w:val="en-US"/>
        </w:rPr>
        <w:t xml:space="preserve"> (folded/unfolded)</w:t>
      </w:r>
      <w:r w:rsidR="00022516">
        <w:rPr>
          <w:lang w:val="en-US"/>
        </w:rPr>
        <w:t>,</w:t>
      </w:r>
      <w:r>
        <w:rPr>
          <w:lang w:val="en-US"/>
        </w:rPr>
        <w:t xml:space="preserve"> </w:t>
      </w:r>
      <w:r w:rsidR="000C563D">
        <w:rPr>
          <w:lang w:val="en-US"/>
        </w:rPr>
        <w:t>as it uses the whole range SAXS curve</w:t>
      </w:r>
      <w:r w:rsidR="00DE660C">
        <w:rPr>
          <w:lang w:val="en-US"/>
        </w:rPr>
        <w:t xml:space="preserve"> for calculation</w:t>
      </w:r>
      <w:r w:rsidR="000C563D">
        <w:rPr>
          <w:lang w:val="en-US"/>
        </w:rPr>
        <w:t>. Moreover, it</w:t>
      </w:r>
      <w:r>
        <w:rPr>
          <w:lang w:val="en-US"/>
        </w:rPr>
        <w:t xml:space="preserve"> </w:t>
      </w:r>
      <w:r w:rsidR="00022516">
        <w:rPr>
          <w:lang w:val="en-US"/>
        </w:rPr>
        <w:t xml:space="preserve">appears to be the first method </w:t>
      </w:r>
      <w:r w:rsidR="00D81BAE">
        <w:rPr>
          <w:lang w:val="en-US"/>
        </w:rPr>
        <w:t xml:space="preserve">for concentration independent estimation </w:t>
      </w:r>
      <w:r w:rsidR="00DE660C">
        <w:rPr>
          <w:lang w:val="en-US"/>
        </w:rPr>
        <w:t xml:space="preserve">of MW </w:t>
      </w:r>
      <w:r w:rsidR="00D81BAE">
        <w:rPr>
          <w:lang w:val="en-US"/>
        </w:rPr>
        <w:t xml:space="preserve">from SAXS data </w:t>
      </w:r>
      <w:r>
        <w:rPr>
          <w:lang w:val="en-US"/>
        </w:rPr>
        <w:t>applicable to DNA/RNA</w:t>
      </w:r>
      <w:r w:rsidR="00D81BAE">
        <w:rPr>
          <w:lang w:val="en-US"/>
        </w:rPr>
        <w:t xml:space="preserve"> samples</w:t>
      </w:r>
      <w:r>
        <w:rPr>
          <w:lang w:val="en-US"/>
        </w:rPr>
        <w:t>, a</w:t>
      </w:r>
      <w:r w:rsidR="00DE660C">
        <w:rPr>
          <w:lang w:val="en-US"/>
        </w:rPr>
        <w:t>nd not only</w:t>
      </w:r>
      <w:r>
        <w:rPr>
          <w:lang w:val="en-US"/>
        </w:rPr>
        <w:t xml:space="preserve"> to proteins.</w:t>
      </w:r>
    </w:p>
    <w:p w14:paraId="456F558A" w14:textId="77777777" w:rsidR="00F32A05" w:rsidRDefault="006C6020" w:rsidP="00880815">
      <w:pPr>
        <w:pStyle w:val="NormalWeb"/>
        <w:rPr>
          <w:lang w:val="en-US"/>
        </w:rPr>
      </w:pPr>
      <w:r w:rsidRPr="0092526D">
        <w:rPr>
          <w:b/>
          <w:bCs/>
          <w:lang w:val="en-US"/>
        </w:rPr>
        <w:t>Maximum intraparticle distance D</w:t>
      </w:r>
      <w:r w:rsidRPr="00A53422">
        <w:rPr>
          <w:b/>
          <w:bCs/>
          <w:vertAlign w:val="subscript"/>
          <w:lang w:val="en-US"/>
        </w:rPr>
        <w:t>max</w:t>
      </w:r>
      <w:r w:rsidRPr="0092526D">
        <w:rPr>
          <w:b/>
          <w:bCs/>
          <w:lang w:val="en-US"/>
        </w:rPr>
        <w:t>.</w:t>
      </w:r>
      <w:r w:rsidR="0092526D">
        <w:rPr>
          <w:lang w:val="en-US"/>
        </w:rPr>
        <w:t xml:space="preserve"> The common and as a matter of fact the only </w:t>
      </w:r>
      <w:r w:rsidR="007F6083">
        <w:rPr>
          <w:lang w:val="en-US"/>
        </w:rPr>
        <w:t xml:space="preserve">available </w:t>
      </w:r>
      <w:r w:rsidR="0092526D">
        <w:rPr>
          <w:lang w:val="en-US"/>
        </w:rPr>
        <w:t>method to determine D</w:t>
      </w:r>
      <w:r w:rsidR="0092526D" w:rsidRPr="00A53422">
        <w:rPr>
          <w:vertAlign w:val="subscript"/>
          <w:lang w:val="en-US"/>
        </w:rPr>
        <w:t>max</w:t>
      </w:r>
      <w:r w:rsidR="0092526D">
        <w:rPr>
          <w:lang w:val="en-US"/>
        </w:rPr>
        <w:t xml:space="preserve"> from SAXS scattering profile is via inspection of </w:t>
      </w:r>
      <w:r w:rsidR="007F6083">
        <w:rPr>
          <w:lang w:val="en-US"/>
        </w:rPr>
        <w:t xml:space="preserve">corresponding </w:t>
      </w:r>
      <w:r w:rsidR="0092526D">
        <w:rPr>
          <w:lang w:val="en-US"/>
        </w:rPr>
        <w:t>p(r) function.</w:t>
      </w:r>
      <w:r w:rsidR="00A53422">
        <w:rPr>
          <w:lang w:val="en-US"/>
        </w:rPr>
        <w:t xml:space="preserve"> Upon certain restrictions, such as non-negativity and p(0) = p(r  ≥ D</w:t>
      </w:r>
      <w:r w:rsidR="00A53422" w:rsidRPr="00A53422">
        <w:rPr>
          <w:vertAlign w:val="subscript"/>
          <w:lang w:val="en-US"/>
        </w:rPr>
        <w:t>max</w:t>
      </w:r>
      <w:r w:rsidR="00A53422">
        <w:rPr>
          <w:lang w:val="en-US"/>
        </w:rPr>
        <w:t>) = 0, it is possible to find the D</w:t>
      </w:r>
      <w:r w:rsidR="00A53422" w:rsidRPr="00A53422">
        <w:rPr>
          <w:vertAlign w:val="subscript"/>
          <w:lang w:val="en-US"/>
        </w:rPr>
        <w:t>max</w:t>
      </w:r>
      <w:r w:rsidR="00A53422">
        <w:rPr>
          <w:lang w:val="en-US"/>
        </w:rPr>
        <w:t xml:space="preserve"> as a first negative point of p(r) distribution. </w:t>
      </w:r>
      <w:r w:rsidR="0021116F">
        <w:rPr>
          <w:lang w:val="en-US"/>
        </w:rPr>
        <w:t>Importantly, small deviations of D</w:t>
      </w:r>
      <w:r w:rsidR="0021116F" w:rsidRPr="00F32A05">
        <w:rPr>
          <w:vertAlign w:val="subscript"/>
          <w:lang w:val="en-US"/>
        </w:rPr>
        <w:t>max</w:t>
      </w:r>
      <w:r w:rsidR="0021116F">
        <w:rPr>
          <w:lang w:val="en-US"/>
        </w:rPr>
        <w:t xml:space="preserve"> values typically do not significantly affect the fit to the data (inverse Fourier transform of p(r)), thus precise estimation of D</w:t>
      </w:r>
      <w:r w:rsidR="0021116F" w:rsidRPr="00F32A05">
        <w:rPr>
          <w:vertAlign w:val="subscript"/>
          <w:lang w:val="en-US"/>
        </w:rPr>
        <w:t>max</w:t>
      </w:r>
      <w:r w:rsidR="0021116F">
        <w:rPr>
          <w:lang w:val="en-US"/>
        </w:rPr>
        <w:t xml:space="preserve"> is left to the discretion of a human.</w:t>
      </w:r>
    </w:p>
    <w:p w14:paraId="5CFBA937" w14:textId="0C33C9C5" w:rsidR="006C6020" w:rsidRPr="0021116F" w:rsidRDefault="00F32A05" w:rsidP="00880815">
      <w:pPr>
        <w:pStyle w:val="NormalWeb"/>
        <w:rPr>
          <w:lang w:val="en-US"/>
        </w:rPr>
      </w:pPr>
      <w:r>
        <w:rPr>
          <w:lang w:val="en-US"/>
        </w:rPr>
        <w:t xml:space="preserve">  Application of ANNs gear human independent way of D</w:t>
      </w:r>
      <w:r w:rsidRPr="00F32A05">
        <w:rPr>
          <w:vertAlign w:val="subscript"/>
          <w:lang w:val="en-US"/>
        </w:rPr>
        <w:t>max</w:t>
      </w:r>
      <w:r>
        <w:rPr>
          <w:lang w:val="en-US"/>
        </w:rPr>
        <w:t xml:space="preserve"> calculation, based solely on the one-to-one SAXS profile – D</w:t>
      </w:r>
      <w:r w:rsidRPr="00F32A05">
        <w:rPr>
          <w:vertAlign w:val="subscript"/>
          <w:lang w:val="en-US"/>
        </w:rPr>
        <w:t>max</w:t>
      </w:r>
      <w:r>
        <w:rPr>
          <w:lang w:val="en-US"/>
        </w:rPr>
        <w:t xml:space="preserve"> correspondence. As a matter of fact</w:t>
      </w:r>
      <w:r w:rsidR="008A42D2">
        <w:rPr>
          <w:lang w:val="en-US"/>
        </w:rPr>
        <w:t xml:space="preserve">, in experimental </w:t>
      </w:r>
      <w:r w:rsidR="00587E6E">
        <w:rPr>
          <w:lang w:val="en-US"/>
        </w:rPr>
        <w:t xml:space="preserve">SAXS </w:t>
      </w:r>
      <w:r w:rsidR="008A42D2">
        <w:rPr>
          <w:lang w:val="en-US"/>
        </w:rPr>
        <w:t>data there is no a single D</w:t>
      </w:r>
      <w:r w:rsidR="008A42D2" w:rsidRPr="004E5B32">
        <w:rPr>
          <w:vertAlign w:val="subscript"/>
          <w:lang w:val="en-US"/>
        </w:rPr>
        <w:t>max</w:t>
      </w:r>
      <w:r w:rsidR="008A42D2">
        <w:rPr>
          <w:lang w:val="en-US"/>
        </w:rPr>
        <w:t xml:space="preserve"> value, as the scattering is always averaged over the huge ensemble of slightly different (</w:t>
      </w:r>
      <w:r w:rsidR="00587E6E">
        <w:rPr>
          <w:lang w:val="en-US"/>
        </w:rPr>
        <w:t xml:space="preserve">even </w:t>
      </w:r>
      <w:r w:rsidR="008A42D2">
        <w:rPr>
          <w:lang w:val="en-US"/>
        </w:rPr>
        <w:t xml:space="preserve">in case of monodisperse solution) particles. Additionally, hydration layers may </w:t>
      </w:r>
      <w:r w:rsidR="00BE52EC">
        <w:rPr>
          <w:lang w:val="en-US"/>
        </w:rPr>
        <w:t xml:space="preserve">vary among different particles and </w:t>
      </w:r>
      <w:r w:rsidR="008A42D2">
        <w:rPr>
          <w:lang w:val="en-US"/>
        </w:rPr>
        <w:t xml:space="preserve">introduce uncertainties </w:t>
      </w:r>
      <w:r w:rsidR="00BE52EC">
        <w:rPr>
          <w:lang w:val="en-US"/>
        </w:rPr>
        <w:t>to D</w:t>
      </w:r>
      <w:r w:rsidR="00BE52EC" w:rsidRPr="00BE52EC">
        <w:rPr>
          <w:vertAlign w:val="subscript"/>
          <w:lang w:val="en-US"/>
        </w:rPr>
        <w:t>max</w:t>
      </w:r>
      <w:r w:rsidR="00BE52EC">
        <w:rPr>
          <w:lang w:val="en-US"/>
        </w:rPr>
        <w:t xml:space="preserve"> </w:t>
      </w:r>
      <w:r w:rsidR="008A42D2">
        <w:rPr>
          <w:lang w:val="en-US"/>
        </w:rPr>
        <w:t xml:space="preserve">to some extent. </w:t>
      </w:r>
      <w:r w:rsidR="00660560">
        <w:rPr>
          <w:lang w:val="en-US"/>
        </w:rPr>
        <w:t xml:space="preserve">Nevertheless, as we demonstrate below, </w:t>
      </w:r>
      <w:r w:rsidR="00833F8B">
        <w:rPr>
          <w:lang w:val="en-US"/>
        </w:rPr>
        <w:t>our</w:t>
      </w:r>
      <w:r w:rsidR="00660560">
        <w:rPr>
          <w:lang w:val="en-US"/>
        </w:rPr>
        <w:t xml:space="preserve"> method seems to be extremely precise and robust against experimental errors. </w:t>
      </w:r>
      <w:r w:rsidR="008A42D2">
        <w:rPr>
          <w:lang w:val="en-US"/>
        </w:rPr>
        <w:t xml:space="preserve"> </w:t>
      </w:r>
      <w:r>
        <w:rPr>
          <w:lang w:val="en-US"/>
        </w:rPr>
        <w:t xml:space="preserve"> </w:t>
      </w:r>
    </w:p>
    <w:p w14:paraId="3FA44163" w14:textId="7D1938CC" w:rsidR="006C6020" w:rsidRDefault="006C6020" w:rsidP="00880815">
      <w:pPr>
        <w:pStyle w:val="NormalWeb"/>
        <w:rPr>
          <w:lang w:val="en-US"/>
        </w:rPr>
      </w:pPr>
      <w:r w:rsidRPr="002A7978">
        <w:rPr>
          <w:b/>
          <w:bCs/>
          <w:lang w:val="en-US"/>
        </w:rPr>
        <w:t>Pair-distance distribution function</w:t>
      </w:r>
      <w:r w:rsidR="002A7978" w:rsidRPr="002A7978">
        <w:rPr>
          <w:b/>
          <w:bCs/>
          <w:lang w:val="en-US"/>
        </w:rPr>
        <w:t>:</w:t>
      </w:r>
      <w:r w:rsidRPr="002A7978">
        <w:rPr>
          <w:b/>
          <w:bCs/>
          <w:lang w:val="en-US"/>
        </w:rPr>
        <w:t xml:space="preserve"> Dmax, Rg and noiseless curve</w:t>
      </w:r>
      <w:r>
        <w:rPr>
          <w:lang w:val="en-US"/>
        </w:rPr>
        <w:t>.</w:t>
      </w:r>
      <w:r w:rsidR="002A7978">
        <w:rPr>
          <w:lang w:val="en-US"/>
        </w:rPr>
        <w:t xml:space="preserve"> Pair distance distribution function </w:t>
      </w:r>
      <w:r w:rsidR="002A7CC9">
        <w:rPr>
          <w:lang w:val="en-US"/>
        </w:rPr>
        <w:t>represents</w:t>
      </w:r>
      <w:r w:rsidR="00CF7FDE">
        <w:rPr>
          <w:lang w:val="en-US"/>
        </w:rPr>
        <w:t xml:space="preserve"> </w:t>
      </w:r>
      <w:r w:rsidR="002A7CC9">
        <w:rPr>
          <w:lang w:val="en-US"/>
        </w:rPr>
        <w:t>the</w:t>
      </w:r>
      <w:r w:rsidR="00CF7FDE">
        <w:rPr>
          <w:lang w:val="en-US"/>
        </w:rPr>
        <w:t xml:space="preserve"> histogram of </w:t>
      </w:r>
      <w:r w:rsidR="002A7CC9">
        <w:rPr>
          <w:lang w:val="en-US"/>
        </w:rPr>
        <w:t xml:space="preserve">distances between pairs of points within the particle. </w:t>
      </w:r>
      <w:r w:rsidR="00CF7FDE">
        <w:rPr>
          <w:lang w:val="en-US"/>
        </w:rPr>
        <w:t>, weigh</w:t>
      </w:r>
      <w:r w:rsidR="002A7978">
        <w:rPr>
          <w:lang w:val="en-US"/>
        </w:rPr>
        <w:t>… it is possible to validate .a</w:t>
      </w:r>
      <w:r w:rsidR="002A7978" w:rsidRPr="002A7978">
        <w:rPr>
          <w:lang w:val="en-US"/>
        </w:rPr>
        <w:t xml:space="preserve"> </w:t>
      </w:r>
      <w:r w:rsidR="002A7978">
        <w:rPr>
          <w:lang w:val="en-US"/>
        </w:rPr>
        <w:t xml:space="preserve">as a byproduct we get another way of calculation of Dmax and Rg. The noiseless curve can be readily obtained by  inverse Fourier transform of predicted p(r) function (eq.1).  </w:t>
      </w:r>
    </w:p>
    <w:p w14:paraId="58C76875" w14:textId="77777777" w:rsidR="006252E4" w:rsidRDefault="006C6020" w:rsidP="00880815">
      <w:pPr>
        <w:pStyle w:val="NormalWeb"/>
        <w:rPr>
          <w:lang w:val="en-US"/>
        </w:rPr>
      </w:pPr>
      <w:r w:rsidRPr="006252E4">
        <w:rPr>
          <w:b/>
          <w:bCs/>
          <w:i/>
          <w:iCs/>
          <w:lang w:val="en-US"/>
        </w:rPr>
        <w:lastRenderedPageBreak/>
        <w:t>Results</w:t>
      </w:r>
      <w:r>
        <w:rPr>
          <w:lang w:val="en-US"/>
        </w:rPr>
        <w:t>.</w:t>
      </w:r>
      <w:r w:rsidR="006252E4">
        <w:rPr>
          <w:lang w:val="en-US"/>
        </w:rPr>
        <w:t xml:space="preserve"> Comparison of accuracy of predicted SAXS parameters with the other available methods.</w:t>
      </w:r>
    </w:p>
    <w:p w14:paraId="7FF90452" w14:textId="77777777" w:rsidR="006252E4" w:rsidRDefault="006252E4" w:rsidP="00880815">
      <w:pPr>
        <w:pStyle w:val="NormalWeb"/>
        <w:rPr>
          <w:lang w:val="en-US"/>
        </w:rPr>
      </w:pPr>
      <w:r>
        <w:rPr>
          <w:lang w:val="en-US"/>
        </w:rPr>
        <w:t>Fig.2</w:t>
      </w:r>
    </w:p>
    <w:p w14:paraId="55693C3E" w14:textId="77777777" w:rsidR="001F0519" w:rsidRDefault="006252E4" w:rsidP="00880815">
      <w:pPr>
        <w:pStyle w:val="NormalWeb"/>
        <w:rPr>
          <w:lang w:val="en-US"/>
        </w:rPr>
      </w:pPr>
      <w:r w:rsidRPr="001F0519">
        <w:rPr>
          <w:i/>
          <w:iCs/>
          <w:lang w:val="en-US"/>
        </w:rPr>
        <w:t>Conclusion.</w:t>
      </w:r>
      <w:r>
        <w:rPr>
          <w:lang w:val="en-US"/>
        </w:rPr>
        <w:t xml:space="preserve"> </w:t>
      </w:r>
    </w:p>
    <w:p w14:paraId="2DE8D581" w14:textId="3AA13489" w:rsidR="006C6020" w:rsidRPr="006C6020" w:rsidRDefault="006252E4" w:rsidP="00880815">
      <w:pPr>
        <w:pStyle w:val="NormalWeb"/>
        <w:rPr>
          <w:lang w:val="en-US"/>
        </w:rPr>
      </w:pPr>
      <w:r>
        <w:rPr>
          <w:lang w:val="en-US"/>
        </w:rPr>
        <w:t xml:space="preserve">A novel completely independent technique for estimation of primary SAXS parameters was developed. The comparison with well-established methods showed high consistency and robustness against the experimental noise. </w:t>
      </w:r>
    </w:p>
    <w:sectPr w:rsidR="006C6020" w:rsidRPr="006C6020" w:rsidSect="007402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0MTMwMzI1trQwM7dU0lEKTi0uzszPAykwrAUA3MpDbywAAAA="/>
  </w:docVars>
  <w:rsids>
    <w:rsidRoot w:val="003B21EA"/>
    <w:rsid w:val="000046D2"/>
    <w:rsid w:val="00022516"/>
    <w:rsid w:val="00075B23"/>
    <w:rsid w:val="00086C92"/>
    <w:rsid w:val="000C563D"/>
    <w:rsid w:val="000C6D2A"/>
    <w:rsid w:val="000E282E"/>
    <w:rsid w:val="00122381"/>
    <w:rsid w:val="00122AC4"/>
    <w:rsid w:val="00141FBE"/>
    <w:rsid w:val="00162B24"/>
    <w:rsid w:val="00163B21"/>
    <w:rsid w:val="001E579E"/>
    <w:rsid w:val="001F0519"/>
    <w:rsid w:val="0021116F"/>
    <w:rsid w:val="002244AF"/>
    <w:rsid w:val="002A59A2"/>
    <w:rsid w:val="002A7978"/>
    <w:rsid w:val="002A7CC9"/>
    <w:rsid w:val="002C0646"/>
    <w:rsid w:val="002D4DDA"/>
    <w:rsid w:val="002D5774"/>
    <w:rsid w:val="002D69D6"/>
    <w:rsid w:val="002F1D2A"/>
    <w:rsid w:val="0031340E"/>
    <w:rsid w:val="0031488A"/>
    <w:rsid w:val="00325E4C"/>
    <w:rsid w:val="0035184B"/>
    <w:rsid w:val="003B21EA"/>
    <w:rsid w:val="004372F5"/>
    <w:rsid w:val="00437454"/>
    <w:rsid w:val="00447045"/>
    <w:rsid w:val="00461905"/>
    <w:rsid w:val="004E5B32"/>
    <w:rsid w:val="004F2EA5"/>
    <w:rsid w:val="005208A3"/>
    <w:rsid w:val="005214EC"/>
    <w:rsid w:val="005409E5"/>
    <w:rsid w:val="005460D7"/>
    <w:rsid w:val="00571B9C"/>
    <w:rsid w:val="00587E6E"/>
    <w:rsid w:val="005C5BBB"/>
    <w:rsid w:val="006252E4"/>
    <w:rsid w:val="00643E3F"/>
    <w:rsid w:val="006529DA"/>
    <w:rsid w:val="00660560"/>
    <w:rsid w:val="00690F97"/>
    <w:rsid w:val="006C3333"/>
    <w:rsid w:val="006C6020"/>
    <w:rsid w:val="006E7AF1"/>
    <w:rsid w:val="00731BD6"/>
    <w:rsid w:val="00740202"/>
    <w:rsid w:val="007636CE"/>
    <w:rsid w:val="00775752"/>
    <w:rsid w:val="00790DB2"/>
    <w:rsid w:val="007B7A57"/>
    <w:rsid w:val="007F4346"/>
    <w:rsid w:val="007F6083"/>
    <w:rsid w:val="007F7B16"/>
    <w:rsid w:val="00816DA2"/>
    <w:rsid w:val="00833F8B"/>
    <w:rsid w:val="00865286"/>
    <w:rsid w:val="00880815"/>
    <w:rsid w:val="00882BD1"/>
    <w:rsid w:val="008A42D2"/>
    <w:rsid w:val="0092526D"/>
    <w:rsid w:val="0096674E"/>
    <w:rsid w:val="0099018B"/>
    <w:rsid w:val="009D5975"/>
    <w:rsid w:val="00A17BC8"/>
    <w:rsid w:val="00A26F09"/>
    <w:rsid w:val="00A53422"/>
    <w:rsid w:val="00A727C9"/>
    <w:rsid w:val="00A76677"/>
    <w:rsid w:val="00AF2D5E"/>
    <w:rsid w:val="00B2166F"/>
    <w:rsid w:val="00B359C6"/>
    <w:rsid w:val="00B5170E"/>
    <w:rsid w:val="00BE52EC"/>
    <w:rsid w:val="00BE7317"/>
    <w:rsid w:val="00C12BAB"/>
    <w:rsid w:val="00C23573"/>
    <w:rsid w:val="00CF7FDE"/>
    <w:rsid w:val="00D10AD6"/>
    <w:rsid w:val="00D11EDF"/>
    <w:rsid w:val="00D64A3F"/>
    <w:rsid w:val="00D81BAE"/>
    <w:rsid w:val="00DC059F"/>
    <w:rsid w:val="00DE660C"/>
    <w:rsid w:val="00E0604F"/>
    <w:rsid w:val="00E42B96"/>
    <w:rsid w:val="00E75224"/>
    <w:rsid w:val="00E970ED"/>
    <w:rsid w:val="00F13351"/>
    <w:rsid w:val="00F2100A"/>
    <w:rsid w:val="00F32A05"/>
    <w:rsid w:val="00F54C07"/>
    <w:rsid w:val="00F754BB"/>
    <w:rsid w:val="00FA1D59"/>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27C96"/>
  <w15:chartTrackingRefBased/>
  <w15:docId w15:val="{3948E630-F2AA-4EF5-8726-361B769B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1EA"/>
    <w:pPr>
      <w:spacing w:before="100" w:beforeAutospacing="1" w:after="100" w:afterAutospacing="1" w:line="240" w:lineRule="auto"/>
    </w:pPr>
    <w:rPr>
      <w:rFonts w:ascii="Times New Roman" w:eastAsia="Times New Roman" w:hAnsi="Times New Roman" w:cs="Times New Roman"/>
      <w:sz w:val="24"/>
      <w:szCs w:val="24"/>
      <w:lang/>
    </w:rPr>
  </w:style>
  <w:style w:type="character" w:styleId="Strong">
    <w:name w:val="Strong"/>
    <w:basedOn w:val="DefaultParagraphFont"/>
    <w:uiPriority w:val="22"/>
    <w:qFormat/>
    <w:rsid w:val="003B21EA"/>
    <w:rPr>
      <w:b/>
      <w:bCs/>
    </w:rPr>
  </w:style>
  <w:style w:type="character" w:styleId="Emphasis">
    <w:name w:val="Emphasis"/>
    <w:basedOn w:val="DefaultParagraphFont"/>
    <w:uiPriority w:val="20"/>
    <w:qFormat/>
    <w:rsid w:val="003B21EA"/>
    <w:rPr>
      <w:i/>
      <w:iCs/>
    </w:rPr>
  </w:style>
  <w:style w:type="character" w:styleId="Hyperlink">
    <w:name w:val="Hyperlink"/>
    <w:basedOn w:val="DefaultParagraphFont"/>
    <w:uiPriority w:val="99"/>
    <w:unhideWhenUsed/>
    <w:rsid w:val="003B21EA"/>
    <w:rPr>
      <w:color w:val="0000FF"/>
      <w:u w:val="single"/>
    </w:rPr>
  </w:style>
  <w:style w:type="character" w:styleId="PlaceholderText">
    <w:name w:val="Placeholder Text"/>
    <w:basedOn w:val="DefaultParagraphFont"/>
    <w:uiPriority w:val="99"/>
    <w:semiHidden/>
    <w:rsid w:val="001E579E"/>
    <w:rPr>
      <w:color w:val="808080"/>
    </w:rPr>
  </w:style>
  <w:style w:type="character" w:styleId="UnresolvedMention">
    <w:name w:val="Unresolved Mention"/>
    <w:basedOn w:val="DefaultParagraphFont"/>
    <w:uiPriority w:val="99"/>
    <w:semiHidden/>
    <w:unhideWhenUsed/>
    <w:rsid w:val="00BE7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52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csb.org" TargetMode="External"/><Relationship Id="rId11" Type="http://schemas.openxmlformats.org/officeDocument/2006/relationships/theme" Target="theme/theme1.xml"/><Relationship Id="rId5" Type="http://schemas.openxmlformats.org/officeDocument/2006/relationships/hyperlink" Target="https://dara.embl-hamburg.de/gnnom.php" TargetMode="External"/><Relationship Id="rId10" Type="http://schemas.openxmlformats.org/officeDocument/2006/relationships/fontTable" Target="fontTable.xml"/><Relationship Id="rId4" Type="http://schemas.openxmlformats.org/officeDocument/2006/relationships/hyperlink" Target="https://dara.embl-hamburg.de/gnnom.php" TargetMode="Externa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4657</TotalTime>
  <Pages>5</Pages>
  <Words>1727</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Молоденский</dc:creator>
  <cp:keywords/>
  <dc:description/>
  <cp:lastModifiedBy>Дмитрий Молоденский</cp:lastModifiedBy>
  <cp:revision>79</cp:revision>
  <dcterms:created xsi:type="dcterms:W3CDTF">2020-05-05T09:54:00Z</dcterms:created>
  <dcterms:modified xsi:type="dcterms:W3CDTF">2020-05-08T15:40:00Z</dcterms:modified>
</cp:coreProperties>
</file>